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w:t>
      </w:r>
      <w:r w:rsidR="00670CE4">
        <w:rPr>
          <w:bCs/>
          <w:color w:val="auto"/>
          <w:szCs w:val="18"/>
        </w:rPr>
        <w:t>ere</w:t>
      </w:r>
      <w:r w:rsidR="002D7871" w:rsidRPr="005B1E55">
        <w:rPr>
          <w:bCs/>
          <w:color w:val="auto"/>
          <w:szCs w:val="18"/>
        </w:rPr>
        <w:t xml:space="preserve">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Overall, it was </w:t>
      </w:r>
      <w:r w:rsidR="006F4CE9" w:rsidRPr="005B1E55">
        <w:rPr>
          <w:bCs/>
          <w:color w:val="auto"/>
          <w:szCs w:val="18"/>
        </w:rPr>
        <w:t>observed</w:t>
      </w:r>
      <w:r w:rsidR="00904E60" w:rsidRPr="005B1E55">
        <w:rPr>
          <w:bCs/>
          <w:color w:val="auto"/>
          <w:szCs w:val="18"/>
        </w:rPr>
        <w:t xml:space="preserve"> that the Force Sensing Resistor (FSR) </w:t>
      </w:r>
      <w:r w:rsidR="00CC4E9D" w:rsidRPr="005B1E55">
        <w:rPr>
          <w:bCs/>
          <w:color w:val="auto"/>
          <w:szCs w:val="18"/>
        </w:rPr>
        <w:t>is the commonly used sensor for sitting posture detection</w:t>
      </w:r>
      <w:r w:rsidR="00B90F41" w:rsidRPr="005B1E55">
        <w:rPr>
          <w:bCs/>
          <w:color w:val="auto"/>
          <w:szCs w:val="18"/>
        </w:rPr>
        <w:t>s</w:t>
      </w:r>
      <w:r w:rsidR="00CC4E9D" w:rsidRPr="005B1E55">
        <w:rPr>
          <w:bCs/>
          <w:color w:val="auto"/>
          <w:szCs w:val="18"/>
        </w:rPr>
        <w:t>.</w:t>
      </w:r>
      <w:r w:rsidR="00E06DD1" w:rsidRPr="005B1E55">
        <w:rPr>
          <w:bCs/>
          <w:color w:val="auto"/>
          <w:szCs w:val="18"/>
        </w:rPr>
        <w:t xml:space="preserve"> Additionally,</w:t>
      </w:r>
      <w:r w:rsidR="00B53B6D" w:rsidRPr="005B1E55">
        <w:rPr>
          <w:bCs/>
          <w:color w:val="auto"/>
          <w:szCs w:val="18"/>
        </w:rPr>
        <w:t xml:space="preserve"> the</w:t>
      </w:r>
      <w:r w:rsidR="00B53B6D" w:rsidRPr="005B1E55">
        <w:rPr>
          <w:color w:val="auto"/>
        </w:rPr>
        <w:t xml:space="preserve"> </w:t>
      </w:r>
      <w:r w:rsidR="00B53B6D" w:rsidRPr="005B1E55">
        <w:rPr>
          <w:bCs/>
          <w:color w:val="auto"/>
          <w:szCs w:val="18"/>
        </w:rPr>
        <w:t xml:space="preserve">CNN (Convolutional Neural Networks) and the ANN (Artificial Neural Networks) were 2 of the most used machine learning </w:t>
      </w:r>
      <w:r w:rsidR="004C7DB0" w:rsidRPr="005B1E55">
        <w:rPr>
          <w:bCs/>
          <w:color w:val="auto"/>
          <w:szCs w:val="18"/>
        </w:rPr>
        <w:t>models</w:t>
      </w:r>
      <w:r w:rsidR="00B53B6D" w:rsidRPr="005B1E55">
        <w:rPr>
          <w:bCs/>
          <w:color w:val="auto"/>
          <w:szCs w:val="18"/>
        </w:rPr>
        <w:t xml:space="preserve"> for </w:t>
      </w:r>
      <w:r w:rsidR="00FE325B" w:rsidRPr="005B1E55">
        <w:rPr>
          <w:bCs/>
          <w:color w:val="auto"/>
          <w:szCs w:val="18"/>
        </w:rPr>
        <w:t>sitting posture classification</w:t>
      </w:r>
      <w:r w:rsidR="008368F5" w:rsidRPr="005B1E55">
        <w:rPr>
          <w:bCs/>
          <w:color w:val="auto"/>
          <w:szCs w:val="18"/>
        </w:rPr>
        <w:t>. The reviewed studies also highlighted a</w:t>
      </w:r>
      <w:r w:rsidR="00A55167" w:rsidRPr="005B1E55">
        <w:rPr>
          <w:bCs/>
          <w:color w:val="auto"/>
          <w:szCs w:val="18"/>
        </w:rPr>
        <w:t xml:space="preserve"> gap</w:t>
      </w:r>
      <w:r w:rsidR="00DA5D82" w:rsidRPr="005B1E55">
        <w:rPr>
          <w:bCs/>
          <w:color w:val="auto"/>
          <w:szCs w:val="18"/>
        </w:rPr>
        <w:t xml:space="preserve"> </w:t>
      </w:r>
      <w:r w:rsidR="00E770F9" w:rsidRPr="005B1E55">
        <w:rPr>
          <w:bCs/>
          <w:color w:val="auto"/>
          <w:szCs w:val="18"/>
        </w:rPr>
        <w:t>within the</w:t>
      </w:r>
      <w:r w:rsidR="00DA5D82" w:rsidRPr="005B1E55">
        <w:rPr>
          <w:bCs/>
          <w:color w:val="auto"/>
          <w:szCs w:val="18"/>
        </w:rPr>
        <w:t xml:space="preserve"> research field,</w:t>
      </w:r>
      <w:r w:rsidR="00A55167" w:rsidRPr="005B1E55">
        <w:rPr>
          <w:bCs/>
          <w:color w:val="auto"/>
          <w:szCs w:val="18"/>
        </w:rPr>
        <w:t xml:space="preserve"> </w:t>
      </w:r>
      <w:r w:rsidR="001A3085" w:rsidRPr="005B1E55">
        <w:rPr>
          <w:bCs/>
          <w:color w:val="auto"/>
          <w:szCs w:val="18"/>
        </w:rPr>
        <w:t xml:space="preserve">revealing that </w:t>
      </w:r>
      <w:r w:rsidR="00013DA3" w:rsidRPr="005B1E55">
        <w:rPr>
          <w:bCs/>
          <w:color w:val="auto"/>
          <w:szCs w:val="18"/>
        </w:rPr>
        <w:t>a significant</w:t>
      </w:r>
      <w:r w:rsidR="00106602" w:rsidRPr="005B1E55">
        <w:rPr>
          <w:bCs/>
          <w:color w:val="auto"/>
          <w:szCs w:val="18"/>
        </w:rPr>
        <w:t xml:space="preserve"> </w:t>
      </w:r>
      <w:r w:rsidR="001A3085" w:rsidRPr="005B1E55">
        <w:rPr>
          <w:bCs/>
          <w:color w:val="auto"/>
          <w:szCs w:val="18"/>
        </w:rPr>
        <w:t xml:space="preserve">emphasis is </w:t>
      </w:r>
      <w:r w:rsidR="00013DA3" w:rsidRPr="005B1E55">
        <w:rPr>
          <w:bCs/>
          <w:color w:val="auto"/>
          <w:szCs w:val="18"/>
        </w:rPr>
        <w:t>drawn on the</w:t>
      </w:r>
      <w:r w:rsidR="00602D1F" w:rsidRPr="005B1E55">
        <w:rPr>
          <w:bCs/>
          <w:color w:val="auto"/>
          <w:szCs w:val="18"/>
        </w:rPr>
        <w:t xml:space="preserve"> validati</w:t>
      </w:r>
      <w:r w:rsidR="00013DA3" w:rsidRPr="005B1E55">
        <w:rPr>
          <w:bCs/>
          <w:color w:val="auto"/>
          <w:szCs w:val="18"/>
        </w:rPr>
        <w:t>ng the</w:t>
      </w:r>
      <w:r w:rsidR="00602D1F" w:rsidRPr="005B1E55">
        <w:rPr>
          <w:bCs/>
          <w:color w:val="auto"/>
          <w:szCs w:val="18"/>
        </w:rPr>
        <w:t xml:space="preserve"> proposed sitting posture algorithm, while the </w:t>
      </w:r>
      <w:r w:rsidR="00B54269" w:rsidRPr="005B1E55">
        <w:rPr>
          <w:bCs/>
          <w:color w:val="auto"/>
          <w:szCs w:val="18"/>
        </w:rPr>
        <w:t xml:space="preserve">critical </w:t>
      </w:r>
      <w:r w:rsidR="00602D1F" w:rsidRPr="005B1E55">
        <w:rPr>
          <w:bCs/>
          <w:color w:val="auto"/>
          <w:szCs w:val="18"/>
        </w:rPr>
        <w:t>evaluation on th</w:t>
      </w:r>
      <w:r w:rsidR="00B54269" w:rsidRPr="005B1E55">
        <w:rPr>
          <w:bCs/>
          <w:color w:val="auto"/>
          <w:szCs w:val="18"/>
        </w:rPr>
        <w:t>e user feedback system</w:t>
      </w:r>
      <w:r w:rsidR="000D745D" w:rsidRPr="005B1E55">
        <w:rPr>
          <w:bCs/>
          <w:color w:val="auto"/>
          <w:szCs w:val="18"/>
        </w:rPr>
        <w:t xml:space="preserve"> for posture </w:t>
      </w:r>
      <w:r w:rsidR="00F71585" w:rsidRPr="005B1E55">
        <w:rPr>
          <w:bCs/>
          <w:color w:val="auto"/>
          <w:szCs w:val="18"/>
        </w:rPr>
        <w:t>correction</w:t>
      </w:r>
      <w:r w:rsidR="00B54269" w:rsidRPr="005B1E55">
        <w:rPr>
          <w:bCs/>
          <w:color w:val="auto"/>
          <w:szCs w:val="18"/>
        </w:rPr>
        <w:t xml:space="preserve"> is often dismissed</w:t>
      </w:r>
      <w:r w:rsidR="00670CE4">
        <w:rPr>
          <w:bCs/>
          <w:color w:val="auto"/>
          <w:szCs w:val="18"/>
        </w:rPr>
        <w:t xml:space="preserve"> upon</w:t>
      </w:r>
      <w:r w:rsidR="00B54269" w:rsidRPr="005B1E55">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126BD336" w:rsidR="00E93210" w:rsidRDefault="00313E7D" w:rsidP="00313E7D">
      <w:pPr>
        <w:pStyle w:val="MDPI21heading1"/>
        <w:ind w:left="2968"/>
        <w:jc w:val="both"/>
        <w:rPr>
          <w:lang w:eastAsia="zh-CN"/>
        </w:rPr>
      </w:pPr>
      <w:r>
        <w:rPr>
          <w:lang w:eastAsia="zh-CN"/>
        </w:rPr>
        <w:t xml:space="preserve">1. </w:t>
      </w:r>
      <w:r w:rsidR="00E93210" w:rsidRPr="007F2582">
        <w:rPr>
          <w:lang w:eastAsia="zh-CN"/>
        </w:rPr>
        <w:t>Introduction</w:t>
      </w:r>
    </w:p>
    <w:p w14:paraId="2178AB55" w14:textId="39765E6F"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w:t>
      </w:r>
      <w:r w:rsidR="00CC196E">
        <w:rPr>
          <w:b w:val="0"/>
        </w:rPr>
        <w:t xml:space="preserve">over this illness </w:t>
      </w:r>
      <w:r w:rsidR="00E777DD" w:rsidRPr="00735236">
        <w:rPr>
          <w:b w:val="0"/>
        </w:rPr>
        <w:t>that needs to be properly addressed.</w:t>
      </w:r>
    </w:p>
    <w:p w14:paraId="72C8BF21" w14:textId="2FC6B575"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EA6FF7">
        <w:rPr>
          <w:b w:val="0"/>
        </w:rPr>
        <w:instrText xml:space="preserve"> ADDIN ZOTERO_ITEM CSL_CITATION {"citationID":"SdCXDtgF","properties":{"formattedCitation":"[4]","plainCitation":"[4]","noteIndex":0},"citationItems":[{"id":287,"uris":["http://zotero.org/users/11398818/items/T25RDHCQ"],"itemData":{"id":287,"type":"article-journal","container-title":"International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EA6FF7" w:rsidRPr="00EA6FF7">
        <w:t>[4]</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EA6FF7">
        <w:rPr>
          <w:b w:val="0"/>
        </w:rPr>
        <w:instrText xml:space="preserve"> ADDIN ZOTERO_ITEM CSL_CITATION {"citationID":"4yYlpuPf","properties":{"formattedCitation":"[5]","plainCitation":"[5]","noteIndex":0},"citationItems":[{"id":288,"uris":["http://zotero.org/users/11398818/items/LIXFMXS7"],"itemData":{"id":288,"type":"article-journal","container-title":"Best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EA6FF7" w:rsidRPr="00EA6FF7">
        <w:t>[5]</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EA6FF7">
        <w:rPr>
          <w:b w:val="0"/>
        </w:rPr>
        <w:instrText xml:space="preserve"> ADDIN ZOTERO_ITEM CSL_CITATION {"citationID":"AxwT8AkW","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EA6FF7" w:rsidRPr="00EA6FF7">
        <w:t>[6]</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EA6FF7">
        <w:rPr>
          <w:b w:val="0"/>
        </w:rPr>
        <w:instrText xml:space="preserve"> ADDIN ZOTERO_ITEM CSL_CITATION {"citationID":"WY6EyreS","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EA6FF7" w:rsidRPr="00EA6FF7">
        <w:t>[6]</w:t>
      </w:r>
      <w:r w:rsidR="00AC1BBA">
        <w:rPr>
          <w:b w:val="0"/>
        </w:rPr>
        <w:fldChar w:fldCharType="end"/>
      </w:r>
      <w:r w:rsidR="00735236" w:rsidRPr="00735236">
        <w:rPr>
          <w:b w:val="0"/>
        </w:rPr>
        <w:t xml:space="preserve">. </w:t>
      </w:r>
      <w:r w:rsidR="00F651F4">
        <w:rPr>
          <w:b w:val="0"/>
        </w:rPr>
        <w:t xml:space="preserve">According to </w:t>
      </w:r>
      <w:commentRangeStart w:id="18"/>
      <w:r w:rsidR="00F651F4" w:rsidRPr="00F651F4">
        <w:rPr>
          <w:b w:val="0"/>
        </w:rPr>
        <w:t>Kulon</w:t>
      </w:r>
      <w:r w:rsidR="00876F4D">
        <w:rPr>
          <w:b w:val="0"/>
        </w:rPr>
        <w:t xml:space="preserve"> et al. </w:t>
      </w:r>
      <w:r w:rsidR="00876F4D">
        <w:rPr>
          <w:b w:val="0"/>
        </w:rPr>
        <w:fldChar w:fldCharType="begin"/>
      </w:r>
      <w:r w:rsidR="00EA6FF7">
        <w:rPr>
          <w:b w:val="0"/>
        </w:rPr>
        <w:instrText xml:space="preserve"> ADDIN ZOTERO_ITEM CSL_CITATION {"citationID":"gM7ENLf0","properties":{"formattedCitation":"[7]","plainCitation":"[7]","noteIndex":0},"citationItems":[{"id":286,"uris":["http://zotero.org/users/11398818/items/TG4B5AYI"],"itemData":{"id":286,"type":"paper-conference","container-title":"2016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EA6FF7" w:rsidRPr="00EA6FF7">
        <w:t>[7]</w:t>
      </w:r>
      <w:r w:rsidR="00876F4D">
        <w:rPr>
          <w:b w:val="0"/>
        </w:rPr>
        <w:fldChar w:fldCharType="end"/>
      </w:r>
      <w:commentRangeEnd w:id="18"/>
      <w:r w:rsidR="0017624F">
        <w:rPr>
          <w:rStyle w:val="CommentReference"/>
          <w:rFonts w:eastAsia="SimSun"/>
          <w:b w:val="0"/>
          <w:snapToGrid/>
          <w:lang w:eastAsia="zh-CN" w:bidi="ar-SA"/>
        </w:rPr>
        <w:commentReference w:id="18"/>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lastRenderedPageBreak/>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062102A4"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EA6FF7">
        <w:rPr>
          <w:b w:val="0"/>
        </w:rPr>
        <w:instrText xml:space="preserve"> ADDIN ZOTERO_ITEM CSL_CITATION {"citationID":"v5iy8i8F","properties":{"formattedCitation":"[8]","plainCitation":"[8]","noteIndex":0},"citationItems":[{"id":284,"uris":["http://zotero.org/users/11398818/items/SPIWJZ48"],"itemData":{"id":284,"type":"article-journal","abstract":"Introduction.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EA6FF7" w:rsidRPr="00EA6FF7">
        <w:t>[8]</w:t>
      </w:r>
      <w:r w:rsidR="00BE78C8">
        <w:rPr>
          <w:b w:val="0"/>
        </w:rPr>
        <w:fldChar w:fldCharType="end"/>
      </w:r>
      <w:r w:rsidR="00735236" w:rsidRPr="00735236">
        <w:rPr>
          <w:b w:val="0"/>
        </w:rPr>
        <w:t xml:space="preserve">. According to </w:t>
      </w:r>
      <w:r w:rsidR="0047217C">
        <w:rPr>
          <w:b w:val="0"/>
        </w:rPr>
        <w:fldChar w:fldCharType="begin"/>
      </w:r>
      <w:r w:rsidR="00EA6FF7">
        <w:rPr>
          <w:b w:val="0"/>
        </w:rPr>
        <w:instrText xml:space="preserve"> ADDIN ZOTERO_ITEM CSL_CITATION {"citationID":"YMS4Twar","properties":{"formattedCitation":"[9]","plainCitation":"[9]","noteIndex":0},"citationItems":[{"id":247,"uris":["http://zotero.org/users/11398818/items/XAN6SB8Y"],"itemData":{"id":247,"type":"article-journal","abstract":"Background: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EA6FF7" w:rsidRPr="00EA6FF7">
        <w:t>[9]</w:t>
      </w:r>
      <w:r w:rsidR="0047217C">
        <w:rPr>
          <w:b w:val="0"/>
        </w:rPr>
        <w:fldChar w:fldCharType="end"/>
      </w:r>
      <w:r w:rsidR="00735236" w:rsidRPr="00735236">
        <w:rPr>
          <w:b w:val="0"/>
        </w:rPr>
        <w:t xml:space="preserve"> and </w:t>
      </w:r>
      <w:r w:rsidR="00096C5B">
        <w:rPr>
          <w:b w:val="0"/>
        </w:rPr>
        <w:fldChar w:fldCharType="begin"/>
      </w:r>
      <w:r w:rsidR="00EA6FF7">
        <w:rPr>
          <w:b w:val="0"/>
        </w:rPr>
        <w:instrText xml:space="preserve"> ADDIN ZOTERO_ITEM CSL_CITATION {"citationID":"QxGC48S8","properties":{"formattedCitation":"[10]","plainCitation":"[10]","noteIndex":0},"citationItems":[{"id":249,"uris":["http://zotero.org/users/11398818/items/768AQGFW"],"itemData":{"id":249,"type":"article-journal","abstract":"Abstract\n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EA6FF7" w:rsidRPr="00EA6FF7">
        <w:t>[10]</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19"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0" w:author="Shiny Verghese" w:date="2024-01-18T09:29:00Z">
        <w:r w:rsidR="008B04EA">
          <w:rPr>
            <w:b w:val="0"/>
          </w:rPr>
          <w:t>Studies conducted</w:t>
        </w:r>
      </w:ins>
      <w:r w:rsidR="003C0EEF">
        <w:rPr>
          <w:b w:val="0"/>
        </w:rPr>
        <w:t xml:space="preserve"> among daily office workers, </w:t>
      </w:r>
      <w:ins w:id="21"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EA6FF7">
        <w:rPr>
          <w:b w:val="0"/>
        </w:rPr>
        <w:instrText xml:space="preserve"> ADDIN ZOTERO_ITEM CSL_CITATION {"citationID":"rsm2dwKe","properties":{"formattedCitation":"[11,12]","plainCitation":"[11,12]","noteIndex":0},"citationItems":[{"id":266,"uris":["http://zotero.org/users/11398818/items/Q6CPDEZU"],"itemData":{"id":266,"type":"article-journal","container-title":"Haydarpasa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EA6FF7" w:rsidRPr="00EA6FF7">
        <w:t>[11,12]</w:t>
      </w:r>
      <w:r w:rsidR="00617F9E">
        <w:rPr>
          <w:b w:val="0"/>
        </w:rPr>
        <w:fldChar w:fldCharType="end"/>
      </w:r>
      <w:r w:rsidR="008810CD">
        <w:rPr>
          <w:b w:val="0"/>
        </w:rPr>
        <w:t xml:space="preserve">. </w:t>
      </w:r>
      <w:r w:rsidR="00C15FFC">
        <w:rPr>
          <w:b w:val="0"/>
        </w:rPr>
        <w:t xml:space="preserve">To combat this issue, </w:t>
      </w:r>
      <w:del w:id="22" w:author="Shiny Verghese" w:date="2024-01-18T09:29:00Z">
        <w:r w:rsidR="00C15FFC" w:rsidDel="008B04EA">
          <w:rPr>
            <w:b w:val="0"/>
          </w:rPr>
          <w:delText>i</w:delText>
        </w:r>
        <w:r w:rsidR="00735236" w:rsidRPr="00735236" w:rsidDel="008B04EA">
          <w:rPr>
            <w:b w:val="0"/>
          </w:rPr>
          <w:delText>t is therefore</w:delText>
        </w:r>
      </w:del>
      <w:ins w:id="23" w:author="Shiny Verghese" w:date="2024-01-18T09:29:00Z">
        <w:r w:rsidR="008B04EA">
          <w:rPr>
            <w:b w:val="0"/>
          </w:rPr>
          <w:t>a</w:t>
        </w:r>
      </w:ins>
      <w:r w:rsidR="00735236" w:rsidRPr="00735236">
        <w:rPr>
          <w:b w:val="0"/>
        </w:rPr>
        <w:t xml:space="preserve"> recommend</w:t>
      </w:r>
      <w:ins w:id="24" w:author="Shiny Verghese" w:date="2024-01-18T09:30:00Z">
        <w:r w:rsidR="008B04EA">
          <w:rPr>
            <w:b w:val="0"/>
          </w:rPr>
          <w:t xml:space="preserve">ation is </w:t>
        </w:r>
      </w:ins>
      <w:del w:id="25" w:author="Shiny Verghese" w:date="2024-01-18T09:30:00Z">
        <w:r w:rsidR="00735236" w:rsidRPr="00735236" w:rsidDel="008B04EA">
          <w:rPr>
            <w:b w:val="0"/>
          </w:rPr>
          <w:delText>ed</w:delText>
        </w:r>
      </w:del>
      <w:r w:rsidR="00735236" w:rsidRPr="00735236">
        <w:rPr>
          <w:b w:val="0"/>
        </w:rPr>
        <w:t xml:space="preserve"> that the users </w:t>
      </w:r>
      <w:del w:id="26"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7" w:author="Shiny Verghese" w:date="2024-01-18T09:30:00Z">
        <w:r w:rsidR="008B04EA">
          <w:rPr>
            <w:b w:val="0"/>
          </w:rPr>
          <w:t>take</w:t>
        </w:r>
      </w:ins>
      <w:r w:rsidR="00735236" w:rsidRPr="00735236">
        <w:rPr>
          <w:b w:val="0"/>
        </w:rPr>
        <w:t xml:space="preserve"> </w:t>
      </w:r>
      <w:r w:rsidR="00783AD1">
        <w:rPr>
          <w:b w:val="0"/>
        </w:rPr>
        <w:t>stroll</w:t>
      </w:r>
      <w:commentRangeStart w:id="28"/>
      <w:r w:rsidR="00735236" w:rsidRPr="00735236">
        <w:rPr>
          <w:b w:val="0"/>
        </w:rPr>
        <w:t xml:space="preserve"> </w:t>
      </w:r>
      <w:commentRangeEnd w:id="28"/>
      <w:r w:rsidR="008B04EA">
        <w:rPr>
          <w:rStyle w:val="CommentReference"/>
          <w:rFonts w:eastAsia="SimSun"/>
          <w:b w:val="0"/>
          <w:snapToGrid/>
          <w:lang w:eastAsia="zh-CN" w:bidi="ar-SA"/>
        </w:rPr>
        <w:commentReference w:id="28"/>
      </w:r>
      <w:r w:rsidR="00735236" w:rsidRPr="00735236">
        <w:rPr>
          <w:b w:val="0"/>
        </w:rPr>
        <w:t xml:space="preserve">breaks </w:t>
      </w:r>
      <w:del w:id="29" w:author="Shiny Verghese" w:date="2024-01-18T09:31:00Z">
        <w:r w:rsidR="00735236" w:rsidRPr="00735236" w:rsidDel="008B04EA">
          <w:rPr>
            <w:b w:val="0"/>
          </w:rPr>
          <w:delText xml:space="preserve">after </w:delText>
        </w:r>
      </w:del>
      <w:r w:rsidR="00735236" w:rsidRPr="00735236">
        <w:rPr>
          <w:b w:val="0"/>
        </w:rPr>
        <w:t xml:space="preserve">every few hours. </w:t>
      </w:r>
      <w:ins w:id="30" w:author="Shiny Verghese" w:date="2024-01-18T09:31:00Z">
        <w:r w:rsidR="008B04EA">
          <w:rPr>
            <w:b w:val="0"/>
          </w:rPr>
          <w:t>T</w:t>
        </w:r>
      </w:ins>
      <w:del w:id="31"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2" w:author="Shiny Verghese" w:date="2024-01-18T09:32:00Z">
        <w:r w:rsidR="003D76A7" w:rsidDel="008B04EA">
          <w:rPr>
            <w:b w:val="0"/>
          </w:rPr>
          <w:delText xml:space="preserve">could </w:delText>
        </w:r>
      </w:del>
      <w:r w:rsidR="003D76A7">
        <w:rPr>
          <w:b w:val="0"/>
        </w:rPr>
        <w:t>potentially increase</w:t>
      </w:r>
      <w:ins w:id="33"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4" w:author="Shiny Verghese" w:date="2024-01-18T09:32:00Z">
        <w:r w:rsidR="008B04EA">
          <w:rPr>
            <w:b w:val="0"/>
          </w:rPr>
          <w:t xml:space="preserve">in the </w:t>
        </w:r>
      </w:ins>
      <w:r w:rsidR="00E03954">
        <w:rPr>
          <w:b w:val="0"/>
        </w:rPr>
        <w:t>long-term</w:t>
      </w:r>
      <w:r w:rsidR="00BF3C8B">
        <w:rPr>
          <w:b w:val="0"/>
        </w:rPr>
        <w:t xml:space="preserve"> </w:t>
      </w:r>
      <w:del w:id="35" w:author="Shiny Verghese" w:date="2024-01-18T09:32:00Z">
        <w:r w:rsidR="001D2764" w:rsidDel="008B04EA">
          <w:rPr>
            <w:b w:val="0"/>
          </w:rPr>
          <w:delText>and</w:delText>
        </w:r>
        <w:r w:rsidR="00BF3C8B" w:rsidDel="008B04EA">
          <w:rPr>
            <w:b w:val="0"/>
          </w:rPr>
          <w:delText xml:space="preserve"> also</w:delText>
        </w:r>
      </w:del>
      <w:ins w:id="36" w:author="Shiny Verghese" w:date="2024-01-18T09:32:00Z">
        <w:r w:rsidR="008B04EA">
          <w:rPr>
            <w:b w:val="0"/>
          </w:rPr>
          <w:t>thus</w:t>
        </w:r>
      </w:ins>
      <w:r w:rsidR="00BF3C8B">
        <w:rPr>
          <w:b w:val="0"/>
        </w:rPr>
        <w:t xml:space="preserve"> improv</w:t>
      </w:r>
      <w:ins w:id="37" w:author="Shiny Verghese" w:date="2024-01-18T09:32:00Z">
        <w:r w:rsidR="008B04EA">
          <w:rPr>
            <w:b w:val="0"/>
          </w:rPr>
          <w:t>ing</w:t>
        </w:r>
      </w:ins>
      <w:del w:id="38"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EA6FF7">
        <w:rPr>
          <w:b w:val="0"/>
        </w:rPr>
        <w:instrText xml:space="preserve"> ADDIN ZOTERO_ITEM CSL_CITATION {"citationID":"x86NvmGn","properties":{"formattedCitation":"[13]","plainCitation":"[13]","noteIndex":0},"citationItems":[{"id":271,"uris":["http://zotero.org/users/11398818/items/VFQSI8GZ"],"itemData":{"id":271,"type":"article-journal","container-title":"The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EA6FF7" w:rsidRPr="00EA6FF7">
        <w:t>[13]</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39"/>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39"/>
      <w:r w:rsidR="008B04EA">
        <w:rPr>
          <w:rStyle w:val="CommentReference"/>
          <w:rFonts w:eastAsia="SimSun"/>
          <w:b w:val="0"/>
          <w:snapToGrid/>
          <w:lang w:eastAsia="zh-CN" w:bidi="ar-SA"/>
        </w:rPr>
        <w:commentReference w:id="39"/>
      </w:r>
      <w:r w:rsidRPr="00735236">
        <w:rPr>
          <w:b w:val="0"/>
        </w:rPr>
        <w:t xml:space="preserve">. Furthermore, with the rapid advancement in data sensor technology and Artificial Intelligence, there should be new and commercialized solutions </w:t>
      </w:r>
      <w:del w:id="40"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1" w:author="Shiny Verghese" w:date="2024-01-18T09:34:00Z">
        <w:r w:rsidRPr="00735236" w:rsidDel="008B04EA">
          <w:rPr>
            <w:b w:val="0"/>
          </w:rPr>
          <w:delText xml:space="preserve">There is no doubt that these types of </w:delText>
        </w:r>
      </w:del>
      <w:ins w:id="42"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3" w:author="Shiny Verghese" w:date="2024-01-18T09:35:00Z">
        <w:r w:rsidRPr="00735236" w:rsidDel="008B04EA">
          <w:rPr>
            <w:b w:val="0"/>
          </w:rPr>
          <w:delText xml:space="preserve">that are </w:delText>
        </w:r>
      </w:del>
      <w:r w:rsidRPr="00735236">
        <w:rPr>
          <w:b w:val="0"/>
        </w:rPr>
        <w:t xml:space="preserve">suffering from MSDs. </w:t>
      </w:r>
    </w:p>
    <w:p w14:paraId="59DF6EB1" w14:textId="01941309" w:rsidR="00735236" w:rsidRDefault="00735236" w:rsidP="00735236">
      <w:pPr>
        <w:pStyle w:val="MDPI21heading1"/>
        <w:rPr>
          <w:b w:val="0"/>
        </w:rPr>
      </w:pPr>
      <w:del w:id="44" w:author="Shiny Verghese" w:date="2024-01-18T09:36:00Z">
        <w:r w:rsidRPr="00735236" w:rsidDel="00CB770F">
          <w:rPr>
            <w:b w:val="0"/>
          </w:rPr>
          <w:delText xml:space="preserve">With that in mind, </w:delText>
        </w:r>
      </w:del>
      <w:r w:rsidR="0002414D">
        <w:rPr>
          <w:b w:val="0"/>
        </w:rPr>
        <w:t>V</w:t>
      </w:r>
      <w:commentRangeStart w:id="45"/>
      <w:r w:rsidRPr="00735236">
        <w:rPr>
          <w:b w:val="0"/>
        </w:rPr>
        <w:t>arious research studies</w:t>
      </w:r>
      <w:r w:rsidR="000E49B8">
        <w:rPr>
          <w:b w:val="0"/>
        </w:rPr>
        <w:t xml:space="preserve"> which will be later discussed</w:t>
      </w:r>
      <w:r w:rsidRPr="00735236">
        <w:rPr>
          <w:b w:val="0"/>
        </w:rPr>
        <w:t xml:space="preserve"> </w:t>
      </w:r>
      <w:commentRangeEnd w:id="45"/>
      <w:r w:rsidR="00CB770F">
        <w:rPr>
          <w:rStyle w:val="CommentReference"/>
          <w:rFonts w:eastAsia="SimSun"/>
          <w:b w:val="0"/>
          <w:snapToGrid/>
          <w:lang w:eastAsia="zh-CN" w:bidi="ar-SA"/>
        </w:rPr>
        <w:commentReference w:id="45"/>
      </w:r>
      <w:r w:rsidRPr="00735236">
        <w:rPr>
          <w:b w:val="0"/>
        </w:rPr>
        <w:t>have investigated the development of posture monitoring systems, with an aim to assist the end user in maintaining the right sitting posture at every given time. These types of systems are named “smart sensing chairs”.</w:t>
      </w:r>
      <w:r w:rsidR="0011586B">
        <w:rPr>
          <w:b w:val="0"/>
        </w:rPr>
        <w:t xml:space="preserve"> The first research study found that implemented the </w:t>
      </w:r>
      <w:r w:rsidR="005B6DB9">
        <w:rPr>
          <w:b w:val="0"/>
        </w:rPr>
        <w:t xml:space="preserve">concept of smart sensing chair was </w:t>
      </w:r>
      <w:commentRangeStart w:id="46"/>
      <w:r w:rsidRPr="00735236">
        <w:rPr>
          <w:b w:val="0"/>
        </w:rPr>
        <w:t xml:space="preserve"> by Tan et al back in 2001 </w:t>
      </w:r>
      <w:r w:rsidR="001D2764">
        <w:rPr>
          <w:b w:val="0"/>
        </w:rPr>
        <w:fldChar w:fldCharType="begin"/>
      </w:r>
      <w:r w:rsidR="00EA6FF7">
        <w:rPr>
          <w:b w:val="0"/>
        </w:rPr>
        <w:instrText xml:space="preserve"> ADDIN ZOTERO_ITEM CSL_CITATION {"citationID":"IY8oz1aP","properties":{"formattedCitation":"[14]","plainCitation":"[14]","noteIndex":0},"citationItems":[{"id":246,"uris":["http://zotero.org/users/11398818/items/LUPZ3F98"],"itemData":{"id":246,"type":"article-journal","container-title":"IEEE/ASME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EA6FF7" w:rsidRPr="00EA6FF7">
        <w:t>[14]</w:t>
      </w:r>
      <w:r w:rsidR="001D2764">
        <w:rPr>
          <w:b w:val="0"/>
        </w:rPr>
        <w:fldChar w:fldCharType="end"/>
      </w:r>
      <w:r w:rsidRPr="00735236">
        <w:rPr>
          <w:b w:val="0"/>
        </w:rPr>
        <w:t>, who fitted a chair with a pressure distribution sensor to classify a user’s sitting postures which was just first of many.</w:t>
      </w:r>
      <w:commentRangeEnd w:id="46"/>
      <w:r w:rsidR="000A05FC">
        <w:rPr>
          <w:rStyle w:val="CommentReference"/>
          <w:rFonts w:eastAsia="SimSun"/>
          <w:b w:val="0"/>
          <w:snapToGrid/>
          <w:lang w:eastAsia="zh-CN" w:bidi="ar-SA"/>
        </w:rPr>
        <w:commentReference w:id="46"/>
      </w:r>
    </w:p>
    <w:p w14:paraId="48DBCC10" w14:textId="02AC1521" w:rsidR="00735236" w:rsidRDefault="00735236" w:rsidP="00461C17">
      <w:pPr>
        <w:pStyle w:val="MDPI21heading1"/>
        <w:numPr>
          <w:ilvl w:val="0"/>
          <w:numId w:val="26"/>
        </w:numPr>
      </w:pPr>
      <w:r>
        <w:t>Objectives</w:t>
      </w:r>
    </w:p>
    <w:p w14:paraId="671C027D" w14:textId="2A2722FB" w:rsidR="00735236" w:rsidRDefault="00004247" w:rsidP="00735236">
      <w:pPr>
        <w:pStyle w:val="MDPI31text"/>
      </w:pPr>
      <w:r>
        <w:t>The</w:t>
      </w:r>
      <w:r w:rsidR="00DF7608">
        <w:t xml:space="preserve"> </w:t>
      </w:r>
      <w:r w:rsidR="000A5F1C">
        <w:t>primary aim of this literature review</w:t>
      </w:r>
      <w:r w:rsidR="00DF7608">
        <w:t xml:space="preserve"> </w:t>
      </w:r>
      <w:commentRangeStart w:id="47"/>
      <w:r w:rsidR="00735236" w:rsidRPr="00735236">
        <w:t>study</w:t>
      </w:r>
      <w:r w:rsidR="000A5F1C">
        <w:t xml:space="preserve"> is </w:t>
      </w:r>
      <w:r w:rsidR="004A44D3">
        <w:t>to</w:t>
      </w:r>
      <w:r w:rsidR="000502EB">
        <w:t xml:space="preserve"> </w:t>
      </w:r>
      <w:r w:rsidR="00735236" w:rsidRPr="00735236">
        <w:t>evaluate</w:t>
      </w:r>
      <w:r w:rsidR="00695578">
        <w:t xml:space="preserve"> </w:t>
      </w:r>
      <w:r w:rsidR="00735236" w:rsidRPr="00735236">
        <w:t xml:space="preserve">published papers </w:t>
      </w:r>
      <w:r w:rsidR="00BF749B">
        <w:t xml:space="preserve">on smart sensing chair </w:t>
      </w:r>
      <w:r w:rsidR="00FA42EC">
        <w:t>systems</w:t>
      </w:r>
      <w:r w:rsidR="00236040">
        <w:t xml:space="preserve">, aiming to </w:t>
      </w:r>
      <w:r w:rsidR="00695578">
        <w:t>understand the</w:t>
      </w:r>
      <w:r w:rsidR="00363A61">
        <w:t xml:space="preserve"> methods being employed in posture classification</w:t>
      </w:r>
      <w:r w:rsidR="00735236" w:rsidRPr="00735236">
        <w:t xml:space="preserve">. By exploring existing studies, </w:t>
      </w:r>
      <w:r>
        <w:t xml:space="preserve">the objective is to have a comprehensive understanding </w:t>
      </w:r>
      <w:r w:rsidR="00FA7328">
        <w:t xml:space="preserve">of </w:t>
      </w:r>
      <w:r>
        <w:t>field of</w:t>
      </w:r>
      <w:r w:rsidR="00FA7328">
        <w:t xml:space="preserve"> </w:t>
      </w:r>
      <w:r w:rsidR="00735236" w:rsidRPr="00735236">
        <w:t>smart sensing chair</w:t>
      </w:r>
      <w:r>
        <w:t xml:space="preserve"> systems</w:t>
      </w:r>
      <w:r w:rsidR="00735236" w:rsidRPr="00735236">
        <w:t>.</w:t>
      </w:r>
      <w:commentRangeEnd w:id="47"/>
      <w:r w:rsidR="00C35DFC">
        <w:rPr>
          <w:rStyle w:val="CommentReference"/>
          <w:rFonts w:eastAsia="SimSun"/>
          <w:snapToGrid/>
          <w:lang w:eastAsia="zh-CN" w:bidi="ar-SA"/>
        </w:rPr>
        <w:commentReference w:id="47"/>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9450FE">
      <w:pPr>
        <w:pStyle w:val="MDPI31text"/>
        <w:ind w:left="0" w:firstLine="0"/>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22DBB0AE" w14:textId="4767E818" w:rsidR="00303767" w:rsidRDefault="00735236" w:rsidP="0071484F">
      <w:pPr>
        <w:pStyle w:val="MDPI31text"/>
      </w:pPr>
      <w:r>
        <w:t>9.</w:t>
      </w:r>
      <w:r>
        <w:tab/>
        <w:t>Conclusion and Recommendations</w:t>
      </w:r>
    </w:p>
    <w:p w14:paraId="69F48D29" w14:textId="77777777" w:rsidR="003317E6" w:rsidRDefault="003317E6" w:rsidP="0071484F">
      <w:pPr>
        <w:pStyle w:val="MDPI31text"/>
      </w:pPr>
    </w:p>
    <w:p w14:paraId="677B25A8" w14:textId="77777777" w:rsidR="009B65CD" w:rsidRDefault="009B65CD" w:rsidP="0071484F">
      <w:pPr>
        <w:pStyle w:val="MDPI31text"/>
      </w:pPr>
    </w:p>
    <w:p w14:paraId="6682BD94" w14:textId="13A91FDA" w:rsidR="00735236" w:rsidRDefault="00735236" w:rsidP="009634E5">
      <w:pPr>
        <w:pStyle w:val="MDPI22heading2"/>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48"/>
      <w:r>
        <w:t>Google Scholar</w:t>
      </w:r>
      <w:commentRangeEnd w:id="48"/>
      <w:r w:rsidR="00CB770F">
        <w:rPr>
          <w:rStyle w:val="CommentReference"/>
          <w:rFonts w:eastAsia="SimSun"/>
          <w:snapToGrid/>
          <w:lang w:eastAsia="zh-CN" w:bidi="ar-SA"/>
        </w:rPr>
        <w:commentReference w:id="48"/>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7821EAD6" w14:textId="16741EF2" w:rsidR="000774FA" w:rsidRDefault="00C74FA2" w:rsidP="002E03E4">
      <w:pPr>
        <w:pStyle w:val="MDPI38bullet"/>
      </w:pPr>
      <w:r>
        <w:t>Sitting Posture Detectio</w:t>
      </w:r>
      <w:r w:rsidR="002E03E4">
        <w:t>n</w:t>
      </w:r>
    </w:p>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49" w:author="Shiny Verghese" w:date="2024-01-18T09:39:00Z">
        <w:r w:rsidDel="00CB770F">
          <w:delText>Once the relevant research papers were found and collected, the data extraction phase was followed. This</w:delText>
        </w:r>
      </w:del>
      <w:ins w:id="50" w:author="Shiny Verghese" w:date="2024-01-18T09:39:00Z">
        <w:r w:rsidR="00CB770F">
          <w:t>The Data Extraction</w:t>
        </w:r>
      </w:ins>
      <w:r>
        <w:t xml:space="preserve"> phase </w:t>
      </w:r>
      <w:del w:id="51" w:author="Shiny Verghese" w:date="2024-01-18T09:39:00Z">
        <w:r w:rsidDel="00CB770F">
          <w:delText xml:space="preserve">is </w:delText>
        </w:r>
      </w:del>
      <w:r>
        <w:t xml:space="preserve">primarily focused on extracting the relevant information </w:t>
      </w:r>
      <w:del w:id="52" w:author="Shiny Verghese" w:date="2024-01-18T09:40:00Z">
        <w:r w:rsidDel="00CB770F">
          <w:delText>which relates</w:delText>
        </w:r>
      </w:del>
      <w:ins w:id="53" w:author="Shiny Verghese" w:date="2024-01-18T09:40:00Z">
        <w:r w:rsidR="00CB770F">
          <w:t>relating</w:t>
        </w:r>
      </w:ins>
      <w:r>
        <w:t xml:space="preserve"> </w:t>
      </w:r>
      <w:del w:id="54" w:author="Shiny Verghese" w:date="2024-01-18T09:40:00Z">
        <w:r w:rsidDel="00CB770F">
          <w:delText xml:space="preserve">back </w:delText>
        </w:r>
      </w:del>
      <w:r>
        <w:t>to the research questions</w:t>
      </w:r>
      <w:ins w:id="55"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66653641" w14:textId="77777777" w:rsidR="00C46FA4" w:rsidRDefault="00C46FA4" w:rsidP="00CE27E6">
      <w:pPr>
        <w:pStyle w:val="MDPI38bullet"/>
        <w:numPr>
          <w:ilvl w:val="0"/>
          <w:numId w:val="0"/>
        </w:numPr>
        <w:ind w:left="3033" w:hanging="425"/>
      </w:pPr>
    </w:p>
    <w:p w14:paraId="398D6136" w14:textId="77777777" w:rsidR="00C46FA4" w:rsidRDefault="00C46FA4" w:rsidP="00CE27E6">
      <w:pPr>
        <w:pStyle w:val="MDPI38bullet"/>
        <w:numPr>
          <w:ilvl w:val="0"/>
          <w:numId w:val="0"/>
        </w:numPr>
        <w:ind w:left="3033" w:hanging="425"/>
      </w:pPr>
    </w:p>
    <w:p w14:paraId="7DD8E7C4" w14:textId="77777777" w:rsidR="00C46FA4" w:rsidRDefault="00C46FA4" w:rsidP="00CE27E6">
      <w:pPr>
        <w:pStyle w:val="MDPI38bullet"/>
        <w:numPr>
          <w:ilvl w:val="0"/>
          <w:numId w:val="0"/>
        </w:numPr>
        <w:ind w:left="3033" w:hanging="425"/>
      </w:pPr>
    </w:p>
    <w:p w14:paraId="7816773E" w14:textId="77777777" w:rsidR="00CC5128" w:rsidRDefault="00CC5128" w:rsidP="00CE27E6">
      <w:pPr>
        <w:pStyle w:val="MDPI38bullet"/>
        <w:numPr>
          <w:ilvl w:val="0"/>
          <w:numId w:val="0"/>
        </w:numPr>
        <w:ind w:left="3033" w:hanging="425"/>
      </w:pPr>
    </w:p>
    <w:p w14:paraId="0E7EC904" w14:textId="77777777" w:rsidR="00C46FA4" w:rsidRDefault="00C46FA4" w:rsidP="00CE27E6">
      <w:pPr>
        <w:pStyle w:val="MDPI38bullet"/>
        <w:numPr>
          <w:ilvl w:val="0"/>
          <w:numId w:val="0"/>
        </w:numPr>
        <w:ind w:left="3033" w:hanging="425"/>
      </w:pPr>
    </w:p>
    <w:p w14:paraId="59BF9A55" w14:textId="77777777" w:rsidR="00C46FA4" w:rsidRDefault="00C46FA4"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6ECA7073" w14:textId="30E9740C"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6814533E" w:rsidR="00B97BA0" w:rsidRDefault="00B97BA0" w:rsidP="00B97BA0">
      <w:pPr>
        <w:pStyle w:val="MDPI52figure"/>
        <w:rPr>
          <w:lang w:val="en-GB"/>
        </w:rPr>
      </w:pPr>
      <w:commentRangeStart w:id="56"/>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56"/>
      <w:r w:rsidR="006027AC">
        <w:rPr>
          <w:rStyle w:val="CommentReference"/>
          <w:rFonts w:eastAsia="SimSun"/>
          <w:snapToGrid/>
          <w:lang w:eastAsia="zh-CN" w:bidi="ar-SA"/>
        </w:rPr>
        <w:commentReference w:id="56"/>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E0464A8" w:rsidR="00735236" w:rsidRDefault="00163FF9" w:rsidP="00735236">
      <w:pPr>
        <w:pStyle w:val="MDPI31text"/>
      </w:pPr>
      <w:r>
        <w:t>As it was highlighted in the prior section</w:t>
      </w:r>
      <w:r w:rsidR="00870C6F">
        <w:t>,</w:t>
      </w:r>
      <w:commentRangeStart w:id="57"/>
      <w:commentRangeEnd w:id="57"/>
      <w:r w:rsidR="00CB770F">
        <w:rPr>
          <w:rStyle w:val="CommentReference"/>
          <w:rFonts w:eastAsia="SimSun"/>
          <w:snapToGrid/>
          <w:lang w:eastAsia="zh-CN" w:bidi="ar-SA"/>
        </w:rPr>
        <w:commentReference w:id="57"/>
      </w:r>
      <w:r w:rsidR="00735236">
        <w:t xml:space="preserve"> the </w:t>
      </w:r>
      <w:r>
        <w:t>implementation</w:t>
      </w:r>
      <w:r w:rsidR="00735236">
        <w:t xml:space="preserve"> of a sitting posture monitoring system is not an entirely new concept, rather it is an area that has been explored by multiple researchers in the past until this present day. Th</w:t>
      </w:r>
      <w:r w:rsidR="009E38C7">
        <w:t>e</w:t>
      </w:r>
      <w:r w:rsidR="00735236">
        <w:t xml:space="preserve"> </w:t>
      </w:r>
      <w:r w:rsidR="00761BFC">
        <w:t xml:space="preserve">following </w:t>
      </w:r>
      <w:r w:rsidR="00735236">
        <w:t>section</w:t>
      </w:r>
      <w:r w:rsidR="00761BFC">
        <w:t>s</w:t>
      </w:r>
      <w:r w:rsidR="00735236">
        <w:t xml:space="preserve"> would be going over different research projects that developed their variation of smart sensing chairs</w:t>
      </w:r>
      <w:r w:rsidR="00927119">
        <w:t xml:space="preserve">. </w:t>
      </w:r>
      <w:r w:rsidR="00F75871">
        <w:t xml:space="preserve">Overall, there were a </w:t>
      </w:r>
      <w:r w:rsidR="00735236">
        <w:t xml:space="preserve">total of 33 relevant research literatures </w:t>
      </w:r>
      <w:r w:rsidR="00F75871">
        <w:t xml:space="preserve">which </w:t>
      </w:r>
      <w:r w:rsidR="00735236">
        <w:t xml:space="preserve">were carefully selected and examined. </w:t>
      </w:r>
      <w:r w:rsidR="00380AAD">
        <w:t xml:space="preserve">This literature </w:t>
      </w:r>
      <w:r w:rsidR="00F75871">
        <w:t xml:space="preserve">would </w:t>
      </w:r>
      <w:r w:rsidR="0001720C">
        <w:t>be focusing on</w:t>
      </w:r>
      <w:r w:rsidR="00735236">
        <w:t xml:space="preserve"> </w:t>
      </w:r>
      <w:r w:rsidR="00F75871">
        <w:t xml:space="preserve">studies that utilized </w:t>
      </w:r>
      <w:r w:rsidR="00735236">
        <w:t xml:space="preserve">unobtrusive means for the classification of different sitting positions. </w:t>
      </w:r>
      <w:r w:rsidR="00C3171F">
        <w:t>Furthermore,</w:t>
      </w:r>
      <w:r w:rsidR="0001720C">
        <w:t xml:space="preserve"> by </w:t>
      </w:r>
      <w:r w:rsidR="00380625">
        <w:t>s</w:t>
      </w:r>
      <w:r w:rsidR="00735236">
        <w:t xml:space="preserve">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05D4674E" w14:textId="51F27EA1" w:rsidR="00EA55B0" w:rsidRDefault="002E72A0" w:rsidP="00735236">
      <w:pPr>
        <w:pStyle w:val="MDPI31text"/>
      </w:pPr>
      <w:r>
        <w:t xml:space="preserve">According to various studies found, </w:t>
      </w:r>
      <w:del w:id="58" w:author="Shiny Verghese" w:date="2024-01-18T09:48:00Z">
        <w:r w:rsidR="00735236" w:rsidDel="001E7DBA">
          <w:delText xml:space="preserve">As previously stated, </w:delText>
        </w:r>
      </w:del>
      <w:r w:rsidR="00BF1219">
        <w:t>Tan et al.</w:t>
      </w:r>
      <w:r w:rsidR="00EA55B0">
        <w:t xml:space="preserve"> back in 2007</w:t>
      </w:r>
      <w:r w:rsidR="00BF1219">
        <w:t xml:space="preserve"> </w:t>
      </w:r>
      <w:r w:rsidR="00BF1219">
        <w:fldChar w:fldCharType="begin"/>
      </w:r>
      <w:r w:rsidR="00EA6FF7">
        <w:instrText xml:space="preserve"> ADDIN ZOTERO_ITEM CSL_CITATION {"citationID":"vlfsskAw","properties":{"formattedCitation":"[14]","plainCitation":"[14]","noteIndex":0},"citationItems":[{"id":246,"uris":["http://zotero.org/users/11398818/items/LUPZ3F98"],"itemData":{"id":246,"type":"article-journal","container-title":"IEEE/ASME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EA6FF7" w:rsidRPr="00EA6FF7">
        <w:t>[14]</w:t>
      </w:r>
      <w:r w:rsidR="00BF1219">
        <w:fldChar w:fldCharType="end"/>
      </w:r>
      <w:r w:rsidR="00735236">
        <w:t xml:space="preserve"> was</w:t>
      </w:r>
      <w:r w:rsidR="00EA55B0">
        <w:t xml:space="preserve"> seen as one of the </w:t>
      </w:r>
      <w:r w:rsidR="00735236">
        <w:t xml:space="preserve">first research </w:t>
      </w:r>
      <w:r w:rsidR="00EA55B0">
        <w:t xml:space="preserve">that </w:t>
      </w:r>
      <w:r w:rsidR="00735236">
        <w:t>pioneer</w:t>
      </w:r>
      <w:r w:rsidR="00EA55B0">
        <w:t>ed</w:t>
      </w:r>
      <w:r w:rsidR="00735236">
        <w:t xml:space="preserve"> the idea of a smart sensing chair that is capable </w:t>
      </w:r>
      <w:r w:rsidR="00601B2D">
        <w:t>classifying one’s sitting posture</w:t>
      </w:r>
      <w:r w:rsidR="00735236">
        <w:t xml:space="preserve"> using pressure distribution sensors integrated into the chair.</w:t>
      </w:r>
      <w:r w:rsidR="000E41D4">
        <w:t xml:space="preserve"> Over the year</w:t>
      </w:r>
      <w:r w:rsidR="00712AFD">
        <w:t>s</w:t>
      </w:r>
      <w:r w:rsidR="000E41D4">
        <w:t xml:space="preserve">, </w:t>
      </w:r>
      <w:r w:rsidR="00712AFD">
        <w:t xml:space="preserve">there has been an increase in the number of research studies </w:t>
      </w:r>
      <w:r w:rsidR="00C406C2">
        <w:t>conducted on the concept of sitting posture classification on smart sensing chairs</w:t>
      </w:r>
      <w:r w:rsidR="00BC29D1">
        <w:t xml:space="preserve"> as shown in Figure 4</w:t>
      </w:r>
      <w:r w:rsidR="00CF61BE">
        <w:t xml:space="preserve"> below</w:t>
      </w:r>
      <w:r w:rsidR="00624800">
        <w:t xml:space="preserve">. </w:t>
      </w:r>
    </w:p>
    <w:p w14:paraId="4167FA69" w14:textId="4BB6FE7B" w:rsidR="00735236" w:rsidRPr="000E41D4" w:rsidRDefault="00735236" w:rsidP="00735236">
      <w:pPr>
        <w:pStyle w:val="MDPI31text"/>
        <w:rPr>
          <w:color w:val="FF0000"/>
        </w:rPr>
      </w:pPr>
      <w:r>
        <w:t xml:space="preserve"> </w:t>
      </w:r>
    </w:p>
    <w:p w14:paraId="14066E1B" w14:textId="752B17E7" w:rsidR="00A1079D" w:rsidRDefault="00435E48" w:rsidP="00A1079D">
      <w:pPr>
        <w:pStyle w:val="MDPI52figure"/>
      </w:pPr>
      <w:r w:rsidRPr="00435E48">
        <w:lastRenderedPageBreak/>
        <w:t xml:space="preserve"> </w:t>
      </w:r>
      <w:r w:rsidR="00A1079D">
        <w:rPr>
          <w:noProof/>
        </w:rPr>
        <w:drawing>
          <wp:inline distT="0" distB="0" distL="0" distR="0" wp14:anchorId="1F2197A4" wp14:editId="6574FC63">
            <wp:extent cx="4363785" cy="2301765"/>
            <wp:effectExtent l="0" t="0" r="0" b="0"/>
            <wp:docPr id="1555740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3306" cy="2317337"/>
                    </a:xfrm>
                    <a:prstGeom prst="rect">
                      <a:avLst/>
                    </a:prstGeom>
                    <a:noFill/>
                  </pic:spPr>
                </pic:pic>
              </a:graphicData>
            </a:graphic>
          </wp:inline>
        </w:drawing>
      </w:r>
    </w:p>
    <w:p w14:paraId="05758A9F" w14:textId="4D7EC989" w:rsidR="000E10A1" w:rsidRDefault="000E10A1" w:rsidP="00D01CF7">
      <w:pPr>
        <w:pStyle w:val="MDPI51figurecaption"/>
      </w:pPr>
      <w:r>
        <w:t xml:space="preserve">Figure </w:t>
      </w:r>
      <w:r w:rsidR="009450FE">
        <w:t>4</w:t>
      </w:r>
      <w:r>
        <w:t xml:space="preserve"> </w:t>
      </w:r>
      <w:r w:rsidR="00480774">
        <w:t>–</w:t>
      </w:r>
      <w:r>
        <w:t xml:space="preserve"> </w:t>
      </w:r>
      <w:r w:rsidR="00480774">
        <w:t xml:space="preserve">Number of Research Papers published on smart sensing chair technology from 2017 to </w:t>
      </w:r>
      <w:r w:rsidR="000A159A">
        <w:t>2023.</w:t>
      </w:r>
    </w:p>
    <w:p w14:paraId="21AA9291" w14:textId="3DB5695A" w:rsidR="002D0695" w:rsidRDefault="00385582" w:rsidP="00385582">
      <w:pPr>
        <w:pStyle w:val="MDPI52figure"/>
      </w:pPr>
      <w:r w:rsidRPr="00385582">
        <w:rPr>
          <w:noProof/>
        </w:rPr>
        <w:drawing>
          <wp:inline distT="0" distB="0" distL="0" distR="0" wp14:anchorId="73976D4C" wp14:editId="498098A6">
            <wp:extent cx="4424855" cy="2165131"/>
            <wp:effectExtent l="0" t="0" r="0" b="0"/>
            <wp:docPr id="655927646" name="Chart 1">
              <a:extLst xmlns:a="http://schemas.openxmlformats.org/drawingml/2006/main">
                <a:ext uri="{FF2B5EF4-FFF2-40B4-BE49-F238E27FC236}">
                  <a16:creationId xmlns:a16="http://schemas.microsoft.com/office/drawing/2014/main" id="{5763D5A7-05AB-4925-CB57-00E39E978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5E50656" w14:textId="2735E805" w:rsidR="00385582" w:rsidRDefault="00385582" w:rsidP="00385582">
      <w:pPr>
        <w:pStyle w:val="MDPI51figurecaption"/>
      </w:pPr>
      <w:r>
        <w:t>Figure 5 - Number of</w:t>
      </w:r>
      <w:r w:rsidR="005763B8">
        <w:t xml:space="preserve"> Research Papers using each type of sensor</w:t>
      </w:r>
    </w:p>
    <w:p w14:paraId="5E123CAA" w14:textId="5D3DC419" w:rsidR="002D0695" w:rsidRDefault="002D0695" w:rsidP="00D01CF7">
      <w:pPr>
        <w:pStyle w:val="MDPI51figurecaption"/>
      </w:pPr>
    </w:p>
    <w:p w14:paraId="23C37B04" w14:textId="5E994CB0" w:rsidR="00735236" w:rsidRDefault="00735236" w:rsidP="00735236">
      <w:pPr>
        <w:pStyle w:val="MDPI22heading2"/>
      </w:pPr>
      <w:r>
        <w:t>Sensor systems</w:t>
      </w:r>
    </w:p>
    <w:p w14:paraId="1D531DA6" w14:textId="5FE0E8AD" w:rsidR="00735236" w:rsidRDefault="00735236" w:rsidP="00735236">
      <w:pPr>
        <w:pStyle w:val="MDPI31text"/>
      </w:pPr>
      <w:del w:id="59" w:author="Shiny Verghese" w:date="2024-01-18T09:50:00Z">
        <w:r w:rsidDel="001E7DBA">
          <w:delText>As anticipated, various scholarly papers</w:delText>
        </w:r>
      </w:del>
      <w:ins w:id="60" w:author="Shiny Verghese" w:date="2024-01-18T09:50:00Z">
        <w:r w:rsidR="001E7DBA">
          <w:t>The published studies</w:t>
        </w:r>
      </w:ins>
      <w:ins w:id="61" w:author="Shiny Verghese" w:date="2024-01-18T09:51:00Z">
        <w:r w:rsidR="001E7DBA">
          <w:t xml:space="preserve"> are based on the</w:t>
        </w:r>
      </w:ins>
      <w:r>
        <w:t xml:space="preserve"> use</w:t>
      </w:r>
      <w:ins w:id="62" w:author="Shiny Verghese" w:date="2024-01-18T09:51:00Z">
        <w:r w:rsidR="001E7DBA">
          <w:t xml:space="preserve"> of</w:t>
        </w:r>
      </w:ins>
      <w:r>
        <w:t xml:space="preserve"> </w:t>
      </w:r>
      <w:r w:rsidR="00B55FF5">
        <w:t>diverse types</w:t>
      </w:r>
      <w:r>
        <w:t xml:space="preserve"> of sensor devices to detect </w:t>
      </w:r>
      <w:del w:id="63" w:author="Shiny Verghese" w:date="2024-01-18T09:51:00Z">
        <w:r w:rsidDel="001E7DBA">
          <w:delText xml:space="preserve">different </w:delText>
        </w:r>
      </w:del>
      <w:r>
        <w:t>sitting postures. In summary, they can be divided into 4 overarching categories:</w:t>
      </w:r>
    </w:p>
    <w:p w14:paraId="18A530F0" w14:textId="77777777" w:rsidR="00735236" w:rsidRDefault="00735236" w:rsidP="00735236">
      <w:pPr>
        <w:pStyle w:val="MDPI31text"/>
      </w:pPr>
      <w:r>
        <w:t>•</w:t>
      </w:r>
      <w:r>
        <w:tab/>
        <w:t>Smart Sensing Chairs using Pressure Sensors</w:t>
      </w:r>
    </w:p>
    <w:p w14:paraId="1453338B" w14:textId="77777777" w:rsidR="00735236" w:rsidRDefault="00735236" w:rsidP="00735236">
      <w:pPr>
        <w:pStyle w:val="MDPI31text"/>
      </w:pPr>
      <w:r>
        <w:t>•</w:t>
      </w:r>
      <w:r>
        <w:tab/>
        <w:t>Smart Sensing Chairs using Flex Sensors</w:t>
      </w:r>
    </w:p>
    <w:p w14:paraId="56ED127E" w14:textId="77777777" w:rsidR="00735236" w:rsidRDefault="00735236" w:rsidP="00735236">
      <w:pPr>
        <w:pStyle w:val="MDPI31text"/>
      </w:pPr>
      <w:r>
        <w:t>•</w:t>
      </w:r>
      <w:r>
        <w:tab/>
        <w:t>Smart Sensor Chairs using Mixed Sensor Systems</w:t>
      </w:r>
    </w:p>
    <w:p w14:paraId="49D6CB8C" w14:textId="563C5ED3" w:rsidR="00735236" w:rsidRDefault="00735236" w:rsidP="00937748">
      <w:pPr>
        <w:pStyle w:val="MDPI31text"/>
      </w:pPr>
      <w:r>
        <w:t>•</w:t>
      </w:r>
      <w:r>
        <w:tab/>
        <w:t>Smart Sensing Chairs using Image Processing</w:t>
      </w:r>
    </w:p>
    <w:p w14:paraId="23A341D6" w14:textId="77777777" w:rsidR="001D0990" w:rsidRDefault="001D0990" w:rsidP="00937748">
      <w:pPr>
        <w:pStyle w:val="MDPI31text"/>
      </w:pPr>
    </w:p>
    <w:p w14:paraId="18D23AB3" w14:textId="77777777" w:rsidR="00B0200B" w:rsidRDefault="00B0200B" w:rsidP="0027042E">
      <w:pPr>
        <w:pStyle w:val="MDPI31text"/>
        <w:ind w:left="0" w:firstLine="0"/>
      </w:pPr>
    </w:p>
    <w:p w14:paraId="61B7943D" w14:textId="77777777" w:rsidR="00735236" w:rsidRDefault="00735236" w:rsidP="00735236">
      <w:pPr>
        <w:pStyle w:val="MDPI22heading2"/>
      </w:pPr>
      <w:commentRangeStart w:id="64"/>
      <w:r>
        <w:t>Sensing Chair using Pressure Sensors</w:t>
      </w:r>
      <w:commentRangeEnd w:id="64"/>
      <w:r w:rsidR="00941BF9">
        <w:rPr>
          <w:rStyle w:val="CommentReference"/>
          <w:rFonts w:eastAsia="SimSun"/>
          <w:i w:val="0"/>
          <w:noProof w:val="0"/>
          <w:snapToGrid/>
          <w:lang w:eastAsia="zh-CN" w:bidi="ar-SA"/>
        </w:rPr>
        <w:commentReference w:id="64"/>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proofErr w:type="gramStart"/>
      <w:r w:rsidR="007D4625">
        <w:rPr>
          <w:color w:val="auto"/>
        </w:rPr>
        <w:t>are</w:t>
      </w:r>
      <w:proofErr w:type="gramEnd"/>
      <w:r w:rsidR="007D4625">
        <w:rPr>
          <w:color w:val="auto"/>
        </w:rPr>
        <w:t xml:space="preserv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76598B4B" w14:textId="4DAC1DD8" w:rsidR="00735236" w:rsidRDefault="00735236" w:rsidP="00BB117C">
      <w:pPr>
        <w:pStyle w:val="MDPI31text"/>
      </w:pPr>
      <w:r>
        <w:t>Force Sensing Resistors</w:t>
      </w:r>
      <w:r w:rsidR="005D1121">
        <w:t xml:space="preserve">, </w:t>
      </w:r>
      <w:r>
        <w:t xml:space="preserve">also known as force </w:t>
      </w:r>
      <w:r w:rsidR="00391D55">
        <w:t>sensors,</w:t>
      </w:r>
      <w:r>
        <w:t xml:space="preserve"> are commonly used to measure the forces</w:t>
      </w:r>
      <w:r w:rsidR="00645610">
        <w:t xml:space="preserve"> and physical pressure</w:t>
      </w:r>
      <w:r>
        <w:t xml:space="preserve"> applied to its surface area. These sensors work by </w:t>
      </w:r>
      <w:r>
        <w:lastRenderedPageBreak/>
        <w:t>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EA6FF7">
        <w:instrText xml:space="preserve"> ADDIN ZOTERO_ITEM CSL_CITATION {"citationID":"DMTRdPDV","properties":{"formattedCitation":"[15]","plainCitation":"[15]","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EA6FF7" w:rsidRPr="00EA6FF7">
        <w:t>[15]</w:t>
      </w:r>
      <w:r w:rsidR="00937748">
        <w:fldChar w:fldCharType="end"/>
      </w:r>
      <w:r>
        <w:t>.</w:t>
      </w:r>
      <w:r w:rsidR="00982A2F">
        <w:t xml:space="preserve"> It is </w:t>
      </w:r>
      <w:r w:rsidR="00415DB7">
        <w:t>typically</w:t>
      </w:r>
      <w:r w:rsidR="00982A2F">
        <w:t xml:space="preserve"> composed of a </w:t>
      </w:r>
      <w:r w:rsidR="00EF75FC">
        <w:t>conductive polymer-based material</w:t>
      </w:r>
      <w:r w:rsidR="00FD2F87">
        <w:t xml:space="preserve"> that is </w:t>
      </w:r>
      <w:r w:rsidR="00785180">
        <w:t xml:space="preserve">integrated </w:t>
      </w:r>
      <w:r w:rsidR="00E8747F">
        <w:t>between 2</w:t>
      </w:r>
      <w:r w:rsidR="00785180">
        <w:t xml:space="preserve"> </w:t>
      </w:r>
      <w:r w:rsidR="00CA07BB">
        <w:t>metal electrode</w:t>
      </w:r>
      <w:r w:rsidR="00E8747F">
        <w:t>s</w:t>
      </w:r>
      <w:r w:rsidR="00927E3C">
        <w:t xml:space="preserve"> </w:t>
      </w:r>
      <w:r w:rsidR="00927E3C">
        <w:fldChar w:fldCharType="begin"/>
      </w:r>
      <w:r w:rsidR="00927E3C">
        <w:instrText xml:space="preserve"> ADDIN ZOTERO_ITEM CSL_CITATION {"citationID":"cDTzZTA4","properties":{"formattedCitation":"[16]","plainCitation":"[16]","noteIndex":0},"citationItems":[{"id":291,"uris":["http://zotero.org/users/11398818/items/YDZHR6B9"],"itemData":{"id":291,"type":"article-journal","container-title":"Materials","DOI":"10.3390/ma10111334","ISSN":"1996-1944","issue":"11","journalAbbreviation":"Materials","language":"en","page":"1334","source":"DOI.org (Crossref)","title":"Underlying Physics of Conductive Polymer Composites and Force Sensing Resistors (FSRs). A Study on Creep Response and Dynamic Loading","volume":"10","author":[{"family":"Paredes-Madrid","given":"Leonel"},{"family":"Matute","given":"Arnaldo"},{"family":"Bareño","given":"Jorge"},{"family":"Parra Vargas","given":"Carlos"},{"family":"Gutierrez Velásquez","given":"Elkin"}],"issued":{"date-parts":[["2017",11,21]]}}}],"schema":"https://github.com/citation-style-language/schema/raw/master/csl-citation.json"} </w:instrText>
      </w:r>
      <w:r w:rsidR="00927E3C">
        <w:fldChar w:fldCharType="separate"/>
      </w:r>
      <w:r w:rsidR="00927E3C" w:rsidRPr="00927E3C">
        <w:t>[16]</w:t>
      </w:r>
      <w:r w:rsidR="00927E3C">
        <w:fldChar w:fldCharType="end"/>
      </w:r>
      <w:r w:rsidR="001368F3">
        <w:t>.</w:t>
      </w:r>
      <w:r w:rsidR="00E8747F">
        <w:t xml:space="preserve"> </w:t>
      </w:r>
      <w:r w:rsidR="002F78E4">
        <w:t xml:space="preserve">Furthermore, </w:t>
      </w:r>
      <w:r w:rsidR="006D40A8">
        <w:t>its</w:t>
      </w:r>
      <w:r w:rsidR="00B54F33">
        <w:t xml:space="preserve"> </w:t>
      </w:r>
      <w:r w:rsidR="004E2C8B">
        <w:t xml:space="preserve">raw </w:t>
      </w:r>
      <w:r w:rsidR="00B54F33">
        <w:t xml:space="preserve">sensor </w:t>
      </w:r>
      <w:r w:rsidR="004E2C8B">
        <w:t xml:space="preserve">data is most often obtained by </w:t>
      </w:r>
      <w:r w:rsidR="006D40A8">
        <w:t>connecting to</w:t>
      </w:r>
      <w:r w:rsidR="004E2C8B">
        <w:t xml:space="preserve"> a</w:t>
      </w:r>
      <w:r w:rsidR="00392C34">
        <w:t xml:space="preserve"> microcontroller such as </w:t>
      </w:r>
      <w:r w:rsidR="009C0E82">
        <w:t>an</w:t>
      </w:r>
      <w:r w:rsidR="00392C34">
        <w:t xml:space="preserve"> Arduino or simila</w:t>
      </w:r>
      <w:r w:rsidR="006D40A8">
        <w:t>r. In terms of cost, FSR sensors</w:t>
      </w:r>
      <w:r w:rsidR="000205B9">
        <w:t xml:space="preserve"> are seen as very cost-effective</w:t>
      </w:r>
      <w:r w:rsidR="00BD10C0">
        <w:t xml:space="preserve"> and </w:t>
      </w:r>
      <w:r w:rsidR="007A7F74">
        <w:t>are</w:t>
      </w:r>
      <w:r w:rsidR="00BD10C0">
        <w:t xml:space="preserve"> a very popular option among other research studies.</w:t>
      </w:r>
    </w:p>
    <w:p w14:paraId="1ED5F621" w14:textId="2EC023B3" w:rsidR="00735236" w:rsidRDefault="00100B24" w:rsidP="00735236">
      <w:pPr>
        <w:pStyle w:val="MDPI52figure"/>
      </w:pPr>
      <w:r>
        <w:rPr>
          <w:noProof/>
        </w:rPr>
        <w:drawing>
          <wp:inline distT="0" distB="0" distL="0" distR="0" wp14:anchorId="34805CC1" wp14:editId="5DD4405F">
            <wp:extent cx="3318510" cy="2491578"/>
            <wp:effectExtent l="19050" t="19050" r="15240" b="23495"/>
            <wp:docPr id="1750298018" name="Picture 4" descr="Square Force-Sensitive Resistor (F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Force-Sensitive Resistor (FS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136" cy="2519077"/>
                    </a:xfrm>
                    <a:prstGeom prst="rect">
                      <a:avLst/>
                    </a:prstGeom>
                    <a:noFill/>
                    <a:ln>
                      <a:solidFill>
                        <a:schemeClr val="tx1"/>
                      </a:solidFill>
                    </a:ln>
                  </pic:spPr>
                </pic:pic>
              </a:graphicData>
            </a:graphic>
          </wp:inline>
        </w:drawing>
      </w:r>
    </w:p>
    <w:p w14:paraId="004B0D72" w14:textId="36627A54" w:rsidR="005D00DE" w:rsidRDefault="00EB11BA" w:rsidP="00545E57">
      <w:pPr>
        <w:pStyle w:val="MDPI51figurecaption"/>
      </w:pPr>
      <w:r>
        <w:t xml:space="preserve">Figure </w:t>
      </w:r>
      <w:r>
        <w:fldChar w:fldCharType="begin"/>
      </w:r>
      <w:r>
        <w:instrText xml:space="preserve"> SEQ Figure \* ARABIC </w:instrText>
      </w:r>
      <w:r>
        <w:fldChar w:fldCharType="separate"/>
      </w:r>
      <w:r w:rsidR="00DC50A9">
        <w:rPr>
          <w:noProof/>
        </w:rPr>
        <w:t>1</w:t>
      </w:r>
      <w:r>
        <w:rPr>
          <w:noProof/>
        </w:rPr>
        <w:fldChar w:fldCharType="end"/>
      </w:r>
      <w:r>
        <w:t xml:space="preserve"> </w:t>
      </w:r>
      <w:r w:rsidR="00100B24">
        <w:t>–</w:t>
      </w:r>
      <w:r w:rsidR="000660BB">
        <w:t xml:space="preserve"> Adafruit</w:t>
      </w:r>
      <w:r>
        <w:t xml:space="preserve"> </w:t>
      </w:r>
      <w:r w:rsidR="00100B24">
        <w:t xml:space="preserve">Square </w:t>
      </w:r>
      <w:r w:rsidRPr="00EC5B1C">
        <w:t>Force Sensing Resistor</w:t>
      </w:r>
      <w:r w:rsidR="00100B24">
        <w:t xml:space="preserve"> (</w:t>
      </w:r>
      <w:r w:rsidR="00100B24" w:rsidRPr="00100B24">
        <w:t>Alpha MF02A-N-221-A01</w:t>
      </w:r>
      <w:r w:rsidR="00100B24">
        <w:t>)</w:t>
      </w:r>
      <w:r w:rsidR="00C82D7C">
        <w:t xml:space="preserve"> </w:t>
      </w:r>
      <w:r w:rsidR="00C82D7C">
        <w:fldChar w:fldCharType="begin"/>
      </w:r>
      <w:r w:rsidR="00C82D7C">
        <w:instrText xml:space="preserve"> ADDIN ZOTERO_ITEM CSL_CITATION {"citationID":"oxdMP4KR","properties":{"formattedCitation":"[17]","plainCitation":"[17]","noteIndex":0},"citationItems":[{"id":293,"uris":["http://zotero.org/users/11398818/items/XZ7R5DRZ"],"itemData":{"id":293,"type":"webpage","container-title":"Square Force-Sensitive Resistor (FSR) - Alpha MF02A-N-221-A01","title":"Square Force-Sensitive Resistor (FSR) - Alpha MF02A-N-221-A01","URL":"https://www.adafruit.com/product/1075","author":[{"literal":"Adafruit"}]}}],"schema":"https://github.com/citation-style-language/schema/raw/master/csl-citation.json"} </w:instrText>
      </w:r>
      <w:r w:rsidR="00C82D7C">
        <w:fldChar w:fldCharType="separate"/>
      </w:r>
      <w:r w:rsidR="00C82D7C" w:rsidRPr="00C82D7C">
        <w:t>[17]</w:t>
      </w:r>
      <w:r w:rsidR="00C82D7C">
        <w:fldChar w:fldCharType="end"/>
      </w:r>
    </w:p>
    <w:p w14:paraId="23E13B7C" w14:textId="77777777" w:rsidR="00DD2DDD" w:rsidRDefault="00DD2DDD" w:rsidP="00DD2DDD">
      <w:pPr>
        <w:pStyle w:val="MDPI23heading3"/>
      </w:pPr>
      <w:bookmarkStart w:id="65" w:name="_Hlk156231641"/>
      <w:r>
        <w:t>Textile Pressure Sensor</w:t>
      </w:r>
    </w:p>
    <w:bookmarkEnd w:id="65"/>
    <w:p w14:paraId="12B3B8F3" w14:textId="712AAC88"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w:t>
      </w:r>
      <w:r w:rsidR="008B02B2">
        <w:t xml:space="preserve"> </w:t>
      </w:r>
      <w:r w:rsidR="008B02B2">
        <w:fldChar w:fldCharType="begin"/>
      </w:r>
      <w:r w:rsidR="00C82D7C">
        <w:instrText xml:space="preserve"> ADDIN ZOTERO_ITEM CSL_CITATION {"citationID":"3bfVT9j4","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8B02B2">
        <w:fldChar w:fldCharType="separate"/>
      </w:r>
      <w:r w:rsidR="00C82D7C" w:rsidRPr="00C82D7C">
        <w:t>[18]</w:t>
      </w:r>
      <w:r w:rsidR="008B02B2">
        <w:fldChar w:fldCharType="end"/>
      </w:r>
      <w:r>
        <w:t xml:space="preserve">. Figure </w:t>
      </w:r>
      <w:r w:rsidR="0088199C">
        <w:t>6</w:t>
      </w:r>
      <w:r>
        <w:t xml:space="preserve">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40E80324" w14:textId="1D4DC308" w:rsidR="00043CB0" w:rsidRPr="009B20DA" w:rsidRDefault="00DD2DDD" w:rsidP="00B0381A">
      <w:pPr>
        <w:pStyle w:val="MDPI511onefigurecaption"/>
      </w:pPr>
      <w:r w:rsidRPr="00943C10">
        <w:rPr>
          <w:lang w:val="fr-FR"/>
          <w:rPrChange w:id="66" w:author="Janusz Kulon" w:date="2024-01-18T12:44:00Z">
            <w:rPr/>
          </w:rPrChange>
        </w:rPr>
        <w:t xml:space="preserve">Figure </w:t>
      </w:r>
      <w:r>
        <w:fldChar w:fldCharType="begin"/>
      </w:r>
      <w:r w:rsidRPr="00943C10">
        <w:rPr>
          <w:lang w:val="fr-FR"/>
          <w:rPrChange w:id="67" w:author="Janusz Kulon" w:date="2024-01-18T12:44:00Z">
            <w:rPr/>
          </w:rPrChange>
        </w:rPr>
        <w:instrText xml:space="preserve"> SEQ Figure \* ARABIC </w:instrText>
      </w:r>
      <w:r>
        <w:fldChar w:fldCharType="separate"/>
      </w:r>
      <w:r w:rsidR="00DC50A9">
        <w:rPr>
          <w:lang w:val="fr-FR"/>
        </w:rPr>
        <w:t>2</w:t>
      </w:r>
      <w:r>
        <w:fldChar w:fldCharType="end"/>
      </w:r>
      <w:r w:rsidRPr="00943C10">
        <w:rPr>
          <w:lang w:val="fr-FR"/>
          <w:rPrChange w:id="68" w:author="Janusz Kulon" w:date="2024-01-18T12:44:00Z">
            <w:rPr/>
          </w:rPrChange>
        </w:rPr>
        <w:t xml:space="preserve"> - Textile Pressure Sensor composition </w:t>
      </w:r>
      <w:r>
        <w:fldChar w:fldCharType="begin"/>
      </w:r>
      <w:r w:rsidR="00C82D7C">
        <w:rPr>
          <w:lang w:val="fr-FR"/>
        </w:rPr>
        <w:instrText xml:space="preserve"> ADDIN ZOTERO_ITEM CSL_CITATION {"citationID":"2Godudkv","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C82D7C" w:rsidRPr="00C82D7C">
        <w:t>[18]</w:t>
      </w:r>
      <w:r>
        <w:fldChar w:fldCharType="end"/>
      </w:r>
    </w:p>
    <w:p w14:paraId="0454F838" w14:textId="77777777" w:rsidR="00542B66" w:rsidRDefault="00542B66" w:rsidP="00DD2DDD">
      <w:pPr>
        <w:pStyle w:val="MDPI31text"/>
      </w:pPr>
    </w:p>
    <w:p w14:paraId="7594092E" w14:textId="0FCCFE6A" w:rsidR="00DD2DDD" w:rsidRDefault="00DD2DDD" w:rsidP="00DD2DDD">
      <w:pPr>
        <w:pStyle w:val="MDPI31text"/>
      </w:pPr>
      <w:r>
        <w:t xml:space="preserve">A few research studies were found to have used textile sensors to classify sitting postures. One of which was Kim et al </w:t>
      </w:r>
      <w:r w:rsidR="003A6680">
        <w:fldChar w:fldCharType="begin"/>
      </w:r>
      <w:r w:rsidR="00C82D7C">
        <w:instrText xml:space="preserve"> ADDIN ZOTERO_ITEM CSL_CITATION {"citationID":"atbgksaF","properties":{"formattedCitation":"[19]","plainCitation":"[19]","noteIndex":0},"citationItems":[{"id":161,"uris":["http://zotero.org/users/11398818/items/JP76KCNB"],"itemData":{"id":161,"type":"article-journal","container-title":"Sensors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3A6680">
        <w:fldChar w:fldCharType="separate"/>
      </w:r>
      <w:r w:rsidR="00C82D7C" w:rsidRPr="00C82D7C">
        <w:t>[19]</w:t>
      </w:r>
      <w:r w:rsidR="003A6680">
        <w:fldChar w:fldCharType="end"/>
      </w:r>
      <w:r>
        <w:t>,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fldChar w:fldCharType="begin"/>
      </w:r>
      <w:r w:rsidR="00C82D7C">
        <w:instrText xml:space="preserve"> ADDIN ZOTERO_ITEM CSL_CITATION {"citationID":"FvlKajl4","properties":{"formattedCitation":"[20]","plainCitation":"[20]","noteIndex":0},"citationItems":[{"id":232,"uris":["http://zotero.org/users/11398818/items/ZMS5CAZB"],"itemData":{"id":232,"type":"article-journal","container-title":"IEEE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r>
        <w:t xml:space="preserve">. Additionally, Martínez-Estrada et al </w:t>
      </w:r>
      <w:r>
        <w:fldChar w:fldCharType="begin"/>
      </w:r>
      <w:r w:rsidR="00C82D7C">
        <w:instrText xml:space="preserve"> ADDIN ZOTERO_ITEM CSL_CITATION {"citationID":"1a3PvSrO","properties":{"formattedCitation":"[21]","plainCitation":"[21]","noteIndex":0},"citationItems":[{"id":153,"uris":["http://zotero.org/users/11398818/items/NETFL3DX"],"itemData":{"id":153,"type":"article-journal","abstract":"In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C82D7C" w:rsidRPr="00C82D7C">
        <w:t>[21]</w:t>
      </w:r>
      <w:r>
        <w:fldChar w:fldCharType="end"/>
      </w:r>
      <w:r>
        <w:t xml:space="preserve"> also developed something similar by using 10 presence textile capacitive sensor (embroidered) sensors.</w:t>
      </w:r>
    </w:p>
    <w:p w14:paraId="57B9D33A" w14:textId="77777777" w:rsidR="00B9665A" w:rsidRDefault="00B9665A" w:rsidP="00B9665A">
      <w:pPr>
        <w:pStyle w:val="MDPI31text"/>
        <w:ind w:left="0" w:firstLine="0"/>
      </w:pPr>
    </w:p>
    <w:p w14:paraId="49F26780" w14:textId="77777777" w:rsidR="00632C59" w:rsidRDefault="00632C59" w:rsidP="00B9665A">
      <w:pPr>
        <w:pStyle w:val="MDPI31text"/>
        <w:ind w:left="0" w:firstLine="0"/>
      </w:pPr>
    </w:p>
    <w:p w14:paraId="131A1B80" w14:textId="77777777" w:rsidR="00632C59" w:rsidRDefault="00632C59" w:rsidP="00B9665A">
      <w:pPr>
        <w:pStyle w:val="MDPI31text"/>
        <w:ind w:left="0" w:firstLine="0"/>
      </w:pPr>
    </w:p>
    <w:p w14:paraId="23FE5FE1" w14:textId="05ECE245" w:rsidR="00B9665A" w:rsidRDefault="00256D45" w:rsidP="00B9665A">
      <w:pPr>
        <w:pStyle w:val="MDPI23heading3"/>
      </w:pPr>
      <w:r>
        <w:lastRenderedPageBreak/>
        <w:t xml:space="preserve">Pressure Sensors </w:t>
      </w:r>
      <w:r w:rsidR="00B9665A">
        <w:t>Placement Strategy</w:t>
      </w:r>
    </w:p>
    <w:p w14:paraId="5243CCCE" w14:textId="44BD209D"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w:t>
      </w:r>
      <w:r w:rsidR="000C6EF6">
        <w:fldChar w:fldCharType="begin"/>
      </w:r>
      <w:r w:rsidR="00C82D7C">
        <w:instrText xml:space="preserve"> ADDIN ZOTERO_ITEM CSL_CITATION {"citationID":"THpGOPt2","properties":{"formattedCitation":"[22]","plainCitation":"[22]","noteIndex":0},"citationItems":[{"id":223,"uris":["http://zotero.org/users/11398818/items/2HFDN9YP"],"itemData":{"id":223,"type":"article-journal","container-title":"IEEE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0C6EF6">
        <w:fldChar w:fldCharType="separate"/>
      </w:r>
      <w:r w:rsidR="00C82D7C" w:rsidRPr="00C82D7C">
        <w:t>[22]</w:t>
      </w:r>
      <w:r w:rsidR="000C6EF6">
        <w:fldChar w:fldCharType="end"/>
      </w:r>
      <w:r w:rsidRPr="00DD2DDD">
        <w:t>.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60DECB8A" w:rsidR="008D65BE" w:rsidRDefault="00FC3BCF" w:rsidP="008D65BE">
      <w:pPr>
        <w:pStyle w:val="MDPI31text"/>
      </w:pPr>
      <w:r>
        <w:t xml:space="preserve">A </w:t>
      </w:r>
      <w:r w:rsidR="001D3467">
        <w:t>d</w:t>
      </w:r>
      <w:r w:rsidR="00AA5616">
        <w:t>ense Sensor Array is said</w:t>
      </w:r>
      <w:r w:rsidR="008A550A">
        <w:t xml:space="preserve"> to be more costly compared to its counterpart </w:t>
      </w:r>
      <w:r w:rsidR="006C64AD">
        <w:fldChar w:fldCharType="begin"/>
      </w:r>
      <w:r w:rsidR="00C82D7C">
        <w:instrText xml:space="preserve"> ADDIN ZOTERO_ITEM CSL_CITATION {"citationID":"IsNqnCxp","properties":{"formattedCitation":"[22]","plainCitation":"[22]","noteIndex":0},"citationItems":[{"id":223,"uris":["http://zotero.org/users/11398818/items/2HFDN9YP"],"itemData":{"id":223,"type":"article-journal","container-title":"IEEE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C82D7C" w:rsidRPr="00C82D7C">
        <w:t>[22]</w:t>
      </w:r>
      <w:r w:rsidR="006C64AD">
        <w:fldChar w:fldCharType="end"/>
      </w:r>
      <w:r w:rsidR="008A550A">
        <w:t>.</w:t>
      </w:r>
      <w:r>
        <w:t xml:space="preserve"> </w:t>
      </w:r>
      <w:r w:rsidR="00266A6B">
        <w:t xml:space="preserve">Table </w:t>
      </w:r>
      <w:r w:rsidR="002E69A2">
        <w:t>2</w:t>
      </w:r>
      <w:r>
        <w:t xml:space="preserve"> as shown below</w:t>
      </w:r>
      <w:r w:rsidR="002E69A2">
        <w:t xml:space="preserve"> summarizes the list of studies</w:t>
      </w:r>
      <w:r w:rsidR="00266A6B">
        <w:t xml:space="preserve"> that </w:t>
      </w:r>
      <w:r w:rsidR="002E69A2">
        <w:t xml:space="preserve">used a dense sensor array. Xu et al, </w:t>
      </w:r>
      <w:r w:rsidR="002E69A2">
        <w:fldChar w:fldCharType="begin"/>
      </w:r>
      <w:r w:rsidR="00C82D7C">
        <w:instrText xml:space="preserve"> ADDIN ZOTERO_ITEM CSL_CITATION {"citationID":"PA4OAPFs","properties":{"formattedCitation":"[20]","plainCitation":"[20]","noteIndex":0},"citationItems":[{"id":232,"uris":["http://zotero.org/users/11398818/items/ZMS5CAZB"],"itemData":{"id":232,"type":"article-journal","container-title":"IEEE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C82D7C" w:rsidRPr="00C82D7C">
        <w:t>[20]</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C82D7C">
        <w:instrText xml:space="preserve"> ADDIN ZOTERO_ITEM CSL_CITATION {"citationID":"gb41VxpW","properties":{"formattedCitation":"[23]","plainCitation":"[23]","noteIndex":0},"citationItems":[{"id":151,"uris":["http://zotero.org/users/11398818/items/IH6ZVDXW"],"itemData":{"id":151,"type":"article-journal","abstract":"&lt;p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C82D7C" w:rsidRPr="00C82D7C">
        <w:t>[23]</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C82D7C">
        <w:instrText xml:space="preserve"> ADDIN ZOTERO_ITEM CSL_CITATION {"citationID":"XH46TJ1n","properties":{"formattedCitation":"[19]","plainCitation":"[19]","noteIndex":0},"citationItems":[{"id":161,"uris":["http://zotero.org/users/11398818/items/JP76KCNB"],"itemData":{"id":161,"type":"article-journal","container-title":"Sensors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C82D7C" w:rsidRPr="00C82D7C">
        <w:t>[19]</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C82D7C">
        <w:instrText xml:space="preserve"> ADDIN ZOTERO_ITEM CSL_CITATION {"citationID":"l3tYwQ5a","properties":{"formattedCitation":"[24]","plainCitation":"[24]","noteIndex":0},"citationItems":[{"id":214,"uris":["http://zotero.org/users/11398818/items/SBMQ83RY"],"itemData":{"id":214,"type":"article-journal","abstract":"Sitting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C82D7C" w:rsidRPr="00C82D7C">
        <w:t>[24]</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C82D7C">
        <w:instrText xml:space="preserve"> ADDIN ZOTERO_ITEM CSL_CITATION {"citationID":"9bzs1587","properties":{"formattedCitation":"[25]","plainCitation":"[25]","noteIndex":0},"citationItems":[{"id":143,"uris":["http://zotero.org/users/11398818/items/6LWNY69L"],"itemData":{"id":143,"type":"article-journal","abstract":"As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C82D7C" w:rsidRPr="00C82D7C">
        <w:t>[25]</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82D7C">
        <w:instrText xml:space="preserve"> ADDIN ZOTERO_ITEM CSL_CITATION {"citationID":"g6XQK4ny","properties":{"formattedCitation":"[26]","plainCitation":"[26]","noteIndex":0},"citationItems":[{"id":163,"uris":["http://zotero.org/users/11398818/items/L7KAFSQC"],"itemData":{"id":163,"type":"article-journal","container-title":"Sensors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82D7C" w:rsidRPr="00C82D7C">
        <w:t>[26]</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C82D7C">
        <w:instrText xml:space="preserve"> ADDIN ZOTERO_ITEM CSL_CITATION {"citationID":"vBduqYIj","properties":{"formattedCitation":"[27]","plainCitation":"[27]","noteIndex":0},"citationItems":[{"id":105,"uris":["http://zotero.org/groups/5004747/items/N5KK9WGQ"],"itemData":{"id":105,"type":"article-journal","abstract":"This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C82D7C" w:rsidRPr="00C82D7C">
        <w:t>[27]</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C82D7C">
        <w:instrText xml:space="preserve"> ADDIN ZOTERO_ITEM CSL_CITATION {"citationID":"rPjymtlO","properties":{"formattedCitation":"[28]","plainCitation":"[28]","noteIndex":0},"citationItems":[{"id":126,"uris":["http://zotero.org/groups/5004747/items/SZ698YAT"],"itemData":{"id":126,"type":"article-journal","container-title":"IEEE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82D7C" w:rsidRPr="00C82D7C">
        <w:t>[28]</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C82D7C">
        <w:instrText xml:space="preserve"> ADDIN ZOTERO_ITEM CSL_CITATION {"citationID":"Lsu2glnm","properties":{"formattedCitation":"[29]","plainCitation":"[29]","noteIndex":0},"citationItems":[{"id":220,"uris":["http://zotero.org/users/11398818/items/L4XCYESC"],"itemData":{"id":220,"type":"article-journal","container-title":"Biomedical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C82D7C" w:rsidRPr="00C82D7C">
        <w:t>[29]</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833EC2">
        <w:tc>
          <w:tcPr>
            <w:tcW w:w="992" w:type="dxa"/>
            <w:tcBorders>
              <w:bottom w:val="single" w:sz="4" w:space="0" w:color="auto"/>
            </w:tcBorders>
            <w:shd w:val="clear" w:color="auto" w:fill="auto"/>
            <w:vAlign w:val="center"/>
          </w:tcPr>
          <w:p w14:paraId="65989B8B" w14:textId="77777777" w:rsidR="009F5DFF" w:rsidRPr="007F7C8C" w:rsidRDefault="009F5DFF" w:rsidP="00833EC2">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833EC2">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833EC2">
            <w:pPr>
              <w:pStyle w:val="MDPI42tablebody"/>
              <w:spacing w:line="240" w:lineRule="auto"/>
              <w:rPr>
                <w:b/>
                <w:snapToGrid/>
              </w:rPr>
            </w:pPr>
            <w:r>
              <w:rPr>
                <w:b/>
                <w:snapToGrid/>
              </w:rPr>
              <w:t xml:space="preserve">Sensor </w:t>
            </w:r>
          </w:p>
        </w:tc>
      </w:tr>
      <w:tr w:rsidR="008D65BE" w:rsidRPr="00EF08AF" w14:paraId="644B02FE" w14:textId="77777777" w:rsidTr="00833EC2">
        <w:tc>
          <w:tcPr>
            <w:tcW w:w="992" w:type="dxa"/>
            <w:shd w:val="clear" w:color="auto" w:fill="auto"/>
            <w:vAlign w:val="center"/>
          </w:tcPr>
          <w:p w14:paraId="16F43E5D" w14:textId="28B071D7" w:rsidR="008D65BE" w:rsidRDefault="008D65BE" w:rsidP="008D65BE">
            <w:pPr>
              <w:pStyle w:val="MDPI42tablebody"/>
              <w:spacing w:line="240" w:lineRule="auto"/>
            </w:pPr>
            <w:r>
              <w:fldChar w:fldCharType="begin"/>
            </w:r>
            <w:r w:rsidR="00C82D7C">
              <w:instrText xml:space="preserve"> ADDIN ZOTERO_ITEM CSL_CITATION {"citationID":"HtroHkgS","properties":{"formattedCitation":"[20]","plainCitation":"[20]","noteIndex":0},"citationItems":[{"id":232,"uris":["http://zotero.org/users/11398818/items/ZMS5CAZB"],"itemData":{"id":232,"type":"article-journal","container-title":"IEEE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833EC2">
        <w:tc>
          <w:tcPr>
            <w:tcW w:w="992" w:type="dxa"/>
            <w:shd w:val="clear" w:color="auto" w:fill="auto"/>
            <w:vAlign w:val="center"/>
          </w:tcPr>
          <w:p w14:paraId="0B277015" w14:textId="6E1C9217" w:rsidR="008D65BE" w:rsidRPr="00F220D4" w:rsidRDefault="008D65BE" w:rsidP="008D65BE">
            <w:pPr>
              <w:pStyle w:val="MDPI42tablebody"/>
              <w:spacing w:line="240" w:lineRule="auto"/>
            </w:pPr>
            <w:r>
              <w:fldChar w:fldCharType="begin"/>
            </w:r>
            <w:r w:rsidR="00C82D7C">
              <w:instrText xml:space="preserve"> ADDIN ZOTERO_ITEM CSL_CITATION {"citationID":"Fmw1tJeB","properties":{"formattedCitation":"[23]","plainCitation":"[23]","noteIndex":0},"citationItems":[{"id":151,"uris":["http://zotero.org/users/11398818/items/IH6ZVDXW"],"itemData":{"id":151,"type":"article-journal","abstract":"&lt;p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C82D7C" w:rsidRPr="00C82D7C">
              <w:t>[23]</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69" w:author="Janusz Kulon" w:date="2024-01-18T12:44:00Z">
                  <w:rPr/>
                </w:rPrChange>
              </w:rPr>
            </w:pPr>
            <w:r w:rsidRPr="00943C10">
              <w:rPr>
                <w:lang w:val="it-IT"/>
                <w:rPrChange w:id="70" w:author="Janusz Kulon" w:date="2024-01-18T12:44:00Z">
                  <w:rPr/>
                </w:rPrChange>
              </w:rPr>
              <w:t>52x44 Piezo-Resistive Sensor Array</w:t>
            </w:r>
          </w:p>
        </w:tc>
      </w:tr>
      <w:tr w:rsidR="008D65BE" w:rsidRPr="00EF08AF" w14:paraId="38EC37FF" w14:textId="77777777" w:rsidTr="00833EC2">
        <w:tc>
          <w:tcPr>
            <w:tcW w:w="992" w:type="dxa"/>
            <w:shd w:val="clear" w:color="auto" w:fill="auto"/>
            <w:vAlign w:val="center"/>
          </w:tcPr>
          <w:p w14:paraId="4C367146" w14:textId="1FDB7459" w:rsidR="008D65BE" w:rsidRDefault="008D65BE" w:rsidP="008D65BE">
            <w:pPr>
              <w:pStyle w:val="MDPI42tablebody"/>
              <w:spacing w:line="240" w:lineRule="auto"/>
            </w:pPr>
            <w:r>
              <w:fldChar w:fldCharType="begin"/>
            </w:r>
            <w:r w:rsidR="00C82D7C">
              <w:instrText xml:space="preserve"> ADDIN ZOTERO_ITEM CSL_CITATION {"citationID":"gZKeEbsz","properties":{"formattedCitation":"[19]","plainCitation":"[19]","noteIndex":0},"citationItems":[{"id":161,"uris":["http://zotero.org/users/11398818/items/JP76KCNB"],"itemData":{"id":161,"type":"article-journal","container-title":"Sensors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C82D7C" w:rsidRPr="00C82D7C">
              <w:t>[19]</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833EC2">
        <w:tc>
          <w:tcPr>
            <w:tcW w:w="992" w:type="dxa"/>
            <w:shd w:val="clear" w:color="auto" w:fill="auto"/>
            <w:vAlign w:val="center"/>
          </w:tcPr>
          <w:p w14:paraId="1E564D27" w14:textId="4FDB064B" w:rsidR="008D65BE" w:rsidRDefault="008D65BE" w:rsidP="008D65BE">
            <w:pPr>
              <w:pStyle w:val="MDPI42tablebody"/>
              <w:spacing w:line="240" w:lineRule="auto"/>
            </w:pPr>
            <w:r>
              <w:fldChar w:fldCharType="begin"/>
            </w:r>
            <w:r w:rsidR="00C82D7C">
              <w:instrText xml:space="preserve"> ADDIN ZOTERO_ITEM CSL_CITATION {"citationID":"SRgAzMXS","properties":{"formattedCitation":"[24]","plainCitation":"[24]","noteIndex":0},"citationItems":[{"id":214,"uris":["http://zotero.org/users/11398818/items/SBMQ83RY"],"itemData":{"id":214,"type":"article-journal","abstract":"Sitting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C82D7C" w:rsidRPr="00C82D7C">
              <w:t>[24]</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833EC2">
        <w:tc>
          <w:tcPr>
            <w:tcW w:w="992" w:type="dxa"/>
            <w:shd w:val="clear" w:color="auto" w:fill="auto"/>
            <w:vAlign w:val="center"/>
          </w:tcPr>
          <w:p w14:paraId="43D2C1DD" w14:textId="758DA400" w:rsidR="008D65BE" w:rsidRDefault="008D65BE" w:rsidP="008D65BE">
            <w:pPr>
              <w:pStyle w:val="MDPI42tablebody"/>
              <w:spacing w:line="240" w:lineRule="auto"/>
            </w:pPr>
            <w:r>
              <w:fldChar w:fldCharType="begin"/>
            </w:r>
            <w:r w:rsidR="00C82D7C">
              <w:instrText xml:space="preserve"> ADDIN ZOTERO_ITEM CSL_CITATION {"citationID":"BNnUMXYr","properties":{"formattedCitation":"[25]","plainCitation":"[25]","noteIndex":0},"citationItems":[{"id":143,"uris":["http://zotero.org/users/11398818/items/6LWNY69L"],"itemData":{"id":143,"type":"article-journal","abstract":"As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C82D7C" w:rsidRPr="00C82D7C">
              <w:t>[25]</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833EC2">
        <w:tc>
          <w:tcPr>
            <w:tcW w:w="992" w:type="dxa"/>
            <w:shd w:val="clear" w:color="auto" w:fill="auto"/>
            <w:vAlign w:val="center"/>
          </w:tcPr>
          <w:p w14:paraId="2287F4EC" w14:textId="1962DEE0" w:rsidR="00823A9F" w:rsidRDefault="00823A9F" w:rsidP="00823A9F">
            <w:pPr>
              <w:pStyle w:val="MDPI42tablebody"/>
              <w:spacing w:line="240" w:lineRule="auto"/>
            </w:pPr>
            <w:r>
              <w:fldChar w:fldCharType="begin"/>
            </w:r>
            <w:r w:rsidR="00C82D7C">
              <w:instrText xml:space="preserve"> ADDIN ZOTERO_ITEM CSL_CITATION {"citationID":"dWLOO0lR","properties":{"formattedCitation":"[26]","plainCitation":"[26]","noteIndex":0},"citationItems":[{"id":163,"uris":["http://zotero.org/users/11398818/items/L7KAFSQC"],"itemData":{"id":163,"type":"article-journal","container-title":"Sensors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C82D7C" w:rsidRPr="00C82D7C">
              <w:t>[26]</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833EC2">
        <w:tc>
          <w:tcPr>
            <w:tcW w:w="992" w:type="dxa"/>
            <w:shd w:val="clear" w:color="auto" w:fill="auto"/>
            <w:vAlign w:val="center"/>
          </w:tcPr>
          <w:p w14:paraId="0937F693" w14:textId="1EAA1908" w:rsidR="00823A9F" w:rsidRDefault="00823A9F" w:rsidP="00823A9F">
            <w:pPr>
              <w:pStyle w:val="MDPI42tablebody"/>
              <w:spacing w:line="240" w:lineRule="auto"/>
            </w:pPr>
            <w:r>
              <w:fldChar w:fldCharType="begin"/>
            </w:r>
            <w:r w:rsidR="00C82D7C">
              <w:instrText xml:space="preserve"> ADDIN ZOTERO_ITEM CSL_CITATION {"citationID":"bUMa0g88","properties":{"formattedCitation":"[27]","plainCitation":"[27]","noteIndex":0},"citationItems":[{"id":105,"uris":["http://zotero.org/groups/5004747/items/N5KK9WGQ"],"itemData":{"id":105,"type":"article-journal","abstract":"This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C82D7C" w:rsidRPr="00C82D7C">
              <w:t>[27]</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833EC2">
        <w:tc>
          <w:tcPr>
            <w:tcW w:w="992" w:type="dxa"/>
            <w:shd w:val="clear" w:color="auto" w:fill="auto"/>
            <w:vAlign w:val="center"/>
          </w:tcPr>
          <w:p w14:paraId="37A42D61" w14:textId="09317B63" w:rsidR="00823A9F" w:rsidRDefault="00823A9F" w:rsidP="00823A9F">
            <w:pPr>
              <w:pStyle w:val="MDPI42tablebody"/>
              <w:spacing w:line="240" w:lineRule="auto"/>
            </w:pPr>
            <w:r>
              <w:fldChar w:fldCharType="begin"/>
            </w:r>
            <w:r w:rsidR="00C82D7C">
              <w:instrText xml:space="preserve"> ADDIN ZOTERO_ITEM CSL_CITATION {"citationID":"MJaKl07D","properties":{"formattedCitation":"[28]","plainCitation":"[28]","noteIndex":0},"citationItems":[{"id":126,"uris":["http://zotero.org/groups/5004747/items/SZ698YAT"],"itemData":{"id":126,"type":"article-journal","container-title":"IEEE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C82D7C" w:rsidRPr="00C82D7C">
              <w:t>[28]</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833EC2">
        <w:tc>
          <w:tcPr>
            <w:tcW w:w="992" w:type="dxa"/>
            <w:shd w:val="clear" w:color="auto" w:fill="auto"/>
            <w:vAlign w:val="center"/>
          </w:tcPr>
          <w:p w14:paraId="642D2990" w14:textId="6F22436D" w:rsidR="00DF4052" w:rsidRDefault="00DF4052" w:rsidP="00DF4052">
            <w:pPr>
              <w:pStyle w:val="MDPI42tablebody"/>
              <w:spacing w:line="240" w:lineRule="auto"/>
            </w:pPr>
            <w:r>
              <w:fldChar w:fldCharType="begin"/>
            </w:r>
            <w:r w:rsidR="00C82D7C">
              <w:instrText xml:space="preserve"> ADDIN ZOTERO_ITEM CSL_CITATION {"citationID":"5zplmuNL","properties":{"formattedCitation":"[29]","plainCitation":"[29]","noteIndex":0},"citationItems":[{"id":220,"uris":["http://zotero.org/users/11398818/items/L4XCYESC"],"itemData":{"id":220,"type":"article-journal","container-title":"Biomedical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C82D7C" w:rsidRPr="00C82D7C">
              <w:t>[29]</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2140BD97" w14:textId="77777777" w:rsidR="002F3AF5" w:rsidRDefault="002F3AF5" w:rsidP="00F877EB">
      <w:pPr>
        <w:pStyle w:val="MDPI31text"/>
        <w:ind w:left="0" w:firstLine="0"/>
      </w:pPr>
    </w:p>
    <w:p w14:paraId="586106CE" w14:textId="7AE202F5" w:rsidR="003D19DF" w:rsidRDefault="00764085" w:rsidP="00A02F01">
      <w:pPr>
        <w:pStyle w:val="MDPI31text"/>
      </w:pPr>
      <w:r>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833EC2">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833EC2">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833EC2">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73319F5" w:rsidR="0053287E" w:rsidRPr="00F220D4" w:rsidRDefault="009D1C0F" w:rsidP="009D1C0F">
            <w:pPr>
              <w:pStyle w:val="MDPI42tablebody"/>
              <w:spacing w:line="240" w:lineRule="auto"/>
            </w:pPr>
            <w:r>
              <w:fldChar w:fldCharType="begin"/>
            </w:r>
            <w:r w:rsidR="00C82D7C">
              <w:instrText xml:space="preserve"> ADDIN ZOTERO_ITEM CSL_CITATION {"citationID":"nMgP6kS8","properties":{"formattedCitation":"[30]","plainCitation":"[30]","noteIndex":0},"citationItems":[{"id":177,"uris":["http://zotero.org/users/11398818/items/TIX5H2JM"],"itemData":{"id":177,"type":"paper-conference","container-title":"Proceedings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C82D7C" w:rsidRPr="00C82D7C">
              <w:t>[30]</w:t>
            </w:r>
            <w:r>
              <w:fldChar w:fldCharType="end"/>
            </w:r>
          </w:p>
        </w:tc>
        <w:tc>
          <w:tcPr>
            <w:tcW w:w="2250" w:type="dxa"/>
            <w:shd w:val="clear" w:color="auto" w:fill="auto"/>
            <w:vAlign w:val="center"/>
          </w:tcPr>
          <w:p w14:paraId="34472A78" w14:textId="04353C30" w:rsidR="0053287E" w:rsidRPr="00F220D4" w:rsidRDefault="004D7F67" w:rsidP="00833EC2">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833EC2">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2BF06766" w:rsidR="004D7F67" w:rsidRDefault="00C2059F" w:rsidP="009D1C0F">
            <w:pPr>
              <w:pStyle w:val="MDPI42tablebody"/>
              <w:spacing w:line="240" w:lineRule="auto"/>
            </w:pPr>
            <w:r>
              <w:fldChar w:fldCharType="begin"/>
            </w:r>
            <w:r w:rsidR="00C82D7C">
              <w:instrText xml:space="preserve"> ADDIN ZOTERO_ITEM CSL_CITATION {"citationID":"JYWsaotW","properties":{"formattedCitation":"[31]","plainCitation":"[31]","noteIndex":0},"citationItems":[{"id":155,"uris":["http://zotero.org/users/11398818/items/UWUTEDIW"],"itemData":{"id":155,"type":"article-journal","abstract":"The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C82D7C" w:rsidRPr="00C82D7C">
              <w:t>[31]</w:t>
            </w:r>
            <w:r>
              <w:fldChar w:fldCharType="end"/>
            </w:r>
          </w:p>
        </w:tc>
        <w:tc>
          <w:tcPr>
            <w:tcW w:w="2250" w:type="dxa"/>
            <w:shd w:val="clear" w:color="auto" w:fill="auto"/>
            <w:vAlign w:val="center"/>
          </w:tcPr>
          <w:p w14:paraId="6D37F699" w14:textId="18A30AFA" w:rsidR="004D7F67" w:rsidRPr="004D7F67" w:rsidRDefault="00C2059F" w:rsidP="00833EC2">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833EC2">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31FDA4BC" w:rsidR="00C2059F" w:rsidRDefault="007333A0" w:rsidP="009D1C0F">
            <w:pPr>
              <w:pStyle w:val="MDPI42tablebody"/>
              <w:spacing w:line="240" w:lineRule="auto"/>
            </w:pPr>
            <w:r>
              <w:lastRenderedPageBreak/>
              <w:fldChar w:fldCharType="begin"/>
            </w:r>
            <w:r w:rsidR="00C82D7C">
              <w:instrText xml:space="preserve"> ADDIN ZOTERO_ITEM CSL_CITATION {"citationID":"pxe0pT3g","properties":{"formattedCitation":"[32]","plainCitation":"[32]","noteIndex":0},"citationItems":[{"id":157,"uris":["http://zotero.org/users/11398818/items/RFVAKVUE"],"itemData":{"id":157,"type":"article-journal","abstract":"Nowadays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C82D7C" w:rsidRPr="00C82D7C">
              <w:t>[32]</w:t>
            </w:r>
            <w:r>
              <w:fldChar w:fldCharType="end"/>
            </w:r>
          </w:p>
        </w:tc>
        <w:tc>
          <w:tcPr>
            <w:tcW w:w="2250" w:type="dxa"/>
            <w:shd w:val="clear" w:color="auto" w:fill="auto"/>
            <w:vAlign w:val="center"/>
          </w:tcPr>
          <w:p w14:paraId="18BBF8CC" w14:textId="1C37C23F" w:rsidR="00C2059F" w:rsidRPr="00C2059F" w:rsidRDefault="00A87033" w:rsidP="00833EC2">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833EC2">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428B2CF4" w:rsidR="00424A49" w:rsidRDefault="00424A49" w:rsidP="009D1C0F">
            <w:pPr>
              <w:pStyle w:val="MDPI42tablebody"/>
              <w:spacing w:line="240" w:lineRule="auto"/>
            </w:pPr>
            <w:r>
              <w:fldChar w:fldCharType="begin"/>
            </w:r>
            <w:r w:rsidR="00C82D7C">
              <w:instrText xml:space="preserve"> ADDIN ZOTERO_ITEM CSL_CITATION {"citationID":"8mqIR0Tc","properties":{"formattedCitation":"[33]","plainCitation":"[33]","noteIndex":0},"citationItems":[{"id":167,"uris":["http://zotero.org/users/11398818/items/DR5UVBDW"],"itemData":{"id":167,"type":"article-journal","container-title":"IEEE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C82D7C" w:rsidRPr="00C82D7C">
              <w:t>[33]</w:t>
            </w:r>
            <w:r>
              <w:fldChar w:fldCharType="end"/>
            </w:r>
          </w:p>
        </w:tc>
        <w:tc>
          <w:tcPr>
            <w:tcW w:w="2250" w:type="dxa"/>
            <w:shd w:val="clear" w:color="auto" w:fill="auto"/>
            <w:vAlign w:val="center"/>
          </w:tcPr>
          <w:p w14:paraId="397DCA19" w14:textId="3EEEC376" w:rsidR="00424A49" w:rsidRPr="007333A0" w:rsidRDefault="00424A49" w:rsidP="00833EC2">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833EC2">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7270CC1" w:rsidR="0091748C" w:rsidRDefault="0091748C" w:rsidP="009D1C0F">
            <w:pPr>
              <w:pStyle w:val="MDPI42tablebody"/>
              <w:spacing w:line="240" w:lineRule="auto"/>
            </w:pPr>
            <w:r>
              <w:fldChar w:fldCharType="begin"/>
            </w:r>
            <w:r w:rsidR="00C82D7C">
              <w:instrText xml:space="preserve"> ADDIN ZOTERO_ITEM CSL_CITATION {"citationID":"IhXEyMsA","properties":{"formattedCitation":"[34]","plainCitation":"[34]","noteIndex":0},"citationItems":[{"id":169,"uris":["http://zotero.org/users/11398818/items/8IPGYUV4"],"itemData":{"id":169,"type":"article-journal","container-title":"IEEE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C82D7C" w:rsidRPr="00C82D7C">
              <w:t>[34]</w:t>
            </w:r>
            <w:r>
              <w:fldChar w:fldCharType="end"/>
            </w:r>
          </w:p>
        </w:tc>
        <w:tc>
          <w:tcPr>
            <w:tcW w:w="2250" w:type="dxa"/>
            <w:shd w:val="clear" w:color="auto" w:fill="auto"/>
            <w:vAlign w:val="center"/>
          </w:tcPr>
          <w:p w14:paraId="612F6857" w14:textId="640551B7" w:rsidR="0091748C" w:rsidRPr="00424A49" w:rsidRDefault="00122648" w:rsidP="00833EC2">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833EC2">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241E40A8" w:rsidR="00122648" w:rsidRDefault="00122648" w:rsidP="009D1C0F">
            <w:pPr>
              <w:pStyle w:val="MDPI42tablebody"/>
              <w:spacing w:line="240" w:lineRule="auto"/>
            </w:pPr>
            <w:r>
              <w:fldChar w:fldCharType="begin"/>
            </w:r>
            <w:r w:rsidR="00C82D7C">
              <w:instrText xml:space="preserve"> ADDIN ZOTERO_ITEM CSL_CITATION {"citationID":"A9fOCa3b","properties":{"formattedCitation":"[35]","plainCitation":"[35]","noteIndex":0},"citationItems":[{"id":170,"uris":["http://zotero.org/users/11398818/items/DXZPDRQ4"],"itemData":{"id":170,"type":"chapter","container-title":"Engineering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C82D7C" w:rsidRPr="00C82D7C">
              <w:t>[35]</w:t>
            </w:r>
            <w:r>
              <w:fldChar w:fldCharType="end"/>
            </w:r>
          </w:p>
        </w:tc>
        <w:tc>
          <w:tcPr>
            <w:tcW w:w="2250" w:type="dxa"/>
            <w:shd w:val="clear" w:color="auto" w:fill="auto"/>
            <w:vAlign w:val="center"/>
          </w:tcPr>
          <w:p w14:paraId="18162092" w14:textId="4E69B5AC" w:rsidR="00122648" w:rsidRPr="00122648" w:rsidRDefault="00975289" w:rsidP="00833EC2">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833EC2">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0ED0D571" w:rsidR="00975289" w:rsidRDefault="00E34D3E" w:rsidP="009D1C0F">
            <w:pPr>
              <w:pStyle w:val="MDPI42tablebody"/>
              <w:spacing w:line="240" w:lineRule="auto"/>
            </w:pPr>
            <w:r>
              <w:fldChar w:fldCharType="begin"/>
            </w:r>
            <w:r w:rsidR="00C82D7C">
              <w:instrText xml:space="preserve"> ADDIN ZOTERO_ITEM CSL_CITATION {"citationID":"XbV3quPa","properties":{"formattedCitation":"[36]","plainCitation":"[36]","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C82D7C" w:rsidRPr="00C82D7C">
              <w:t>[36]</w:t>
            </w:r>
            <w:r>
              <w:fldChar w:fldCharType="end"/>
            </w:r>
          </w:p>
        </w:tc>
        <w:tc>
          <w:tcPr>
            <w:tcW w:w="2250" w:type="dxa"/>
            <w:shd w:val="clear" w:color="auto" w:fill="auto"/>
            <w:vAlign w:val="center"/>
          </w:tcPr>
          <w:p w14:paraId="6EC5C4FD" w14:textId="28C8D98E" w:rsidR="00975289" w:rsidRPr="00975289" w:rsidRDefault="00CF46EC" w:rsidP="00833EC2">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833EC2">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4AAF3245" w:rsidR="00E34D3E" w:rsidRDefault="0034379F" w:rsidP="009D1C0F">
            <w:pPr>
              <w:pStyle w:val="MDPI42tablebody"/>
              <w:spacing w:line="240" w:lineRule="auto"/>
            </w:pPr>
            <w:r>
              <w:fldChar w:fldCharType="begin"/>
            </w:r>
            <w:r w:rsidR="00C82D7C">
              <w:instrText xml:space="preserve"> ADDIN ZOTERO_ITEM CSL_CITATION {"citationID":"SQwUhxMr","properties":{"formattedCitation":"[37]","plainCitation":"[37]","noteIndex":0},"citationItems":[{"id":182,"uris":["http://zotero.org/users/11398818/items/EJDVGSEA"],"itemData":{"id":182,"type":"article-journal","abstract":"Occupational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C82D7C" w:rsidRPr="00C82D7C">
              <w:t>[37]</w:t>
            </w:r>
            <w:r>
              <w:fldChar w:fldCharType="end"/>
            </w:r>
          </w:p>
        </w:tc>
        <w:tc>
          <w:tcPr>
            <w:tcW w:w="2250" w:type="dxa"/>
            <w:shd w:val="clear" w:color="auto" w:fill="auto"/>
            <w:vAlign w:val="center"/>
          </w:tcPr>
          <w:p w14:paraId="4FED6E92" w14:textId="77AF37E0" w:rsidR="00E34D3E" w:rsidRPr="00CF46EC" w:rsidRDefault="0034379F" w:rsidP="00833EC2">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833EC2">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BFDDB83" w:rsidR="0034379F" w:rsidRDefault="00051552" w:rsidP="009D1C0F">
            <w:pPr>
              <w:pStyle w:val="MDPI42tablebody"/>
              <w:spacing w:line="240" w:lineRule="auto"/>
            </w:pPr>
            <w:r>
              <w:fldChar w:fldCharType="begin"/>
            </w:r>
            <w:r w:rsidR="00C82D7C">
              <w:instrText xml:space="preserve"> ADDIN ZOTERO_ITEM CSL_CITATION {"citationID":"hLcTSbMd","properties":{"formattedCitation":"[38]","plainCitation":"[38]","noteIndex":0},"citationItems":[{"id":159,"uris":["http://zotero.org/users/11398818/items/UGIYCU8F"],"itemData":{"id":159,"type":"article-journal","abstract":"Prolonged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C82D7C" w:rsidRPr="00C82D7C">
              <w:t>[38]</w:t>
            </w:r>
            <w:r>
              <w:fldChar w:fldCharType="end"/>
            </w:r>
          </w:p>
        </w:tc>
        <w:tc>
          <w:tcPr>
            <w:tcW w:w="2250" w:type="dxa"/>
            <w:shd w:val="clear" w:color="auto" w:fill="auto"/>
            <w:vAlign w:val="center"/>
          </w:tcPr>
          <w:p w14:paraId="731920E7" w14:textId="60C6CCD5" w:rsidR="0034379F" w:rsidRPr="0034379F" w:rsidRDefault="00051552" w:rsidP="00833EC2">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833EC2">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5F643819" w:rsidR="00051552" w:rsidRDefault="00975865" w:rsidP="009D1C0F">
            <w:pPr>
              <w:pStyle w:val="MDPI42tablebody"/>
              <w:spacing w:line="240" w:lineRule="auto"/>
            </w:pPr>
            <w:r>
              <w:fldChar w:fldCharType="begin"/>
            </w:r>
            <w:r w:rsidR="00C82D7C">
              <w:instrText xml:space="preserve"> ADDIN ZOTERO_ITEM CSL_CITATION {"citationID":"EPdh809h","properties":{"formattedCitation":"[39]","plainCitation":"[39]","noteIndex":0},"citationItems":[{"id":216,"uris":["http://zotero.org/users/11398818/items/AU67EL3E"],"itemData":{"id":216,"type":"article-journal","abstract":"Nowadays,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C82D7C" w:rsidRPr="00C82D7C">
              <w:t>[39]</w:t>
            </w:r>
            <w:r>
              <w:fldChar w:fldCharType="end"/>
            </w:r>
          </w:p>
        </w:tc>
        <w:tc>
          <w:tcPr>
            <w:tcW w:w="2250" w:type="dxa"/>
            <w:shd w:val="clear" w:color="auto" w:fill="auto"/>
            <w:vAlign w:val="center"/>
          </w:tcPr>
          <w:p w14:paraId="5C45F28A" w14:textId="0EE84C5C" w:rsidR="00051552" w:rsidRPr="00051552" w:rsidRDefault="00975865" w:rsidP="00833EC2">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833EC2">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426FDBA7" w:rsidR="00975865" w:rsidRDefault="00892953" w:rsidP="009D1C0F">
            <w:pPr>
              <w:pStyle w:val="MDPI42tablebody"/>
              <w:spacing w:line="240" w:lineRule="auto"/>
            </w:pPr>
            <w:r>
              <w:fldChar w:fldCharType="begin"/>
            </w:r>
            <w:r w:rsidR="00C82D7C">
              <w:instrText xml:space="preserve"> ADDIN ZOTERO_ITEM CSL_CITATION {"citationID":"IWnMmPTj","properties":{"formattedCitation":"[22]","plainCitation":"[22]","noteIndex":0},"citationItems":[{"id":223,"uris":["http://zotero.org/users/11398818/items/2HFDN9YP"],"itemData":{"id":223,"type":"article-journal","container-title":"IEEE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C82D7C" w:rsidRPr="00C82D7C">
              <w:t>[22]</w:t>
            </w:r>
            <w:r>
              <w:fldChar w:fldCharType="end"/>
            </w:r>
          </w:p>
        </w:tc>
        <w:tc>
          <w:tcPr>
            <w:tcW w:w="2250" w:type="dxa"/>
            <w:shd w:val="clear" w:color="auto" w:fill="auto"/>
            <w:vAlign w:val="center"/>
          </w:tcPr>
          <w:p w14:paraId="7C147AE4" w14:textId="57012EAD" w:rsidR="00975865" w:rsidRPr="00975865" w:rsidRDefault="00892953" w:rsidP="00833EC2">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833EC2">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322B0BBA" w:rsidR="00892953" w:rsidRDefault="00335AD8" w:rsidP="009D1C0F">
            <w:pPr>
              <w:pStyle w:val="MDPI42tablebody"/>
              <w:spacing w:line="240" w:lineRule="auto"/>
            </w:pPr>
            <w:r>
              <w:fldChar w:fldCharType="begin"/>
            </w:r>
            <w:r w:rsidR="00C82D7C">
              <w:instrText xml:space="preserve"> ADDIN ZOTERO_ITEM CSL_CITATION {"citationID":"EMq2qBtM","properties":{"formattedCitation":"[40]","plainCitation":"[40]","noteIndex":0},"citationItems":[{"id":228,"uris":["http://zotero.org/users/11398818/items/A72X998B"],"itemData":{"id":228,"type":"article-journal","container-title":"International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C82D7C" w:rsidRPr="00C82D7C">
              <w:t>[40]</w:t>
            </w:r>
            <w:r>
              <w:fldChar w:fldCharType="end"/>
            </w:r>
          </w:p>
        </w:tc>
        <w:tc>
          <w:tcPr>
            <w:tcW w:w="2250" w:type="dxa"/>
            <w:shd w:val="clear" w:color="auto" w:fill="auto"/>
            <w:vAlign w:val="center"/>
          </w:tcPr>
          <w:p w14:paraId="4D52A185" w14:textId="3C29F59A" w:rsidR="00892953" w:rsidRPr="00CF46EC" w:rsidRDefault="009E0B63" w:rsidP="00833EC2">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833EC2">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75276F1" w:rsidR="009E0B63" w:rsidRDefault="007D2676" w:rsidP="009D1C0F">
            <w:pPr>
              <w:pStyle w:val="MDPI42tablebody"/>
              <w:spacing w:line="240" w:lineRule="auto"/>
            </w:pPr>
            <w:r>
              <w:fldChar w:fldCharType="begin"/>
            </w:r>
            <w:r w:rsidR="00C82D7C">
              <w:instrText xml:space="preserve"> ADDIN ZOTERO_ITEM CSL_CITATION {"citationID":"hQ7c4dGO","properties":{"formattedCitation":"[41]","plainCitation":"[41]","noteIndex":0},"citationItems":[{"id":235,"uris":["http://zotero.org/users/11398818/items/MM83R5MW"],"itemData":{"id":235,"type":"paper-conference","container-title":"2014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C82D7C" w:rsidRPr="00C82D7C">
              <w:t>[41]</w:t>
            </w:r>
            <w:r>
              <w:fldChar w:fldCharType="end"/>
            </w:r>
          </w:p>
        </w:tc>
        <w:tc>
          <w:tcPr>
            <w:tcW w:w="2250" w:type="dxa"/>
            <w:shd w:val="clear" w:color="auto" w:fill="auto"/>
            <w:vAlign w:val="center"/>
          </w:tcPr>
          <w:p w14:paraId="488A0322" w14:textId="2E3528F2" w:rsidR="009E0B63" w:rsidRPr="009E0B63" w:rsidRDefault="007D2676" w:rsidP="00833EC2">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833EC2">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70099A21" w:rsidR="007D2676" w:rsidRDefault="00E63F99" w:rsidP="009D1C0F">
            <w:pPr>
              <w:pStyle w:val="MDPI42tablebody"/>
              <w:spacing w:line="240" w:lineRule="auto"/>
            </w:pPr>
            <w:r>
              <w:fldChar w:fldCharType="begin"/>
            </w:r>
            <w:r w:rsidR="00C82D7C">
              <w:instrText xml:space="preserve"> ADDIN ZOTERO_ITEM CSL_CITATION {"citationID":"MkL5FbQy","properties":{"formattedCitation":"[42]","plainCitation":"[42]","noteIndex":0},"citationItems":[{"id":254,"uris":["http://zotero.org/users/11398818/items/65CCGVLQ"],"itemData":{"id":254,"type":"paper-conference","container-title":"2022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C82D7C" w:rsidRPr="00C82D7C">
              <w:t>[42]</w:t>
            </w:r>
            <w:r>
              <w:fldChar w:fldCharType="end"/>
            </w:r>
          </w:p>
        </w:tc>
        <w:tc>
          <w:tcPr>
            <w:tcW w:w="2250" w:type="dxa"/>
            <w:shd w:val="clear" w:color="auto" w:fill="auto"/>
            <w:vAlign w:val="center"/>
          </w:tcPr>
          <w:p w14:paraId="560C6430" w14:textId="03559D4F" w:rsidR="007D2676" w:rsidRPr="007D2676" w:rsidRDefault="007D2676" w:rsidP="00833EC2">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833EC2">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66F9BAF0" w:rsidR="00E63F99" w:rsidRDefault="00E63F99" w:rsidP="009D1C0F">
            <w:pPr>
              <w:pStyle w:val="MDPI42tablebody"/>
              <w:spacing w:line="240" w:lineRule="auto"/>
            </w:pPr>
            <w:r>
              <w:fldChar w:fldCharType="begin"/>
            </w:r>
            <w:r w:rsidR="00C82D7C">
              <w:instrText xml:space="preserve"> ADDIN ZOTERO_ITEM CSL_CITATION {"citationID":"40sE9qpk","properties":{"formattedCitation":"[43]","plainCitation":"[43]","noteIndex":0},"citationItems":[{"id":261,"uris":["http://zotero.org/users/11398818/items/ETZJENJJ"],"itemData":{"id":261,"type":"article-journal","abstract":"The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C82D7C" w:rsidRPr="00C82D7C">
              <w:t>[43]</w:t>
            </w:r>
            <w:r>
              <w:fldChar w:fldCharType="end"/>
            </w:r>
          </w:p>
        </w:tc>
        <w:tc>
          <w:tcPr>
            <w:tcW w:w="2250" w:type="dxa"/>
            <w:shd w:val="clear" w:color="auto" w:fill="auto"/>
            <w:vAlign w:val="center"/>
          </w:tcPr>
          <w:p w14:paraId="585B2701" w14:textId="552D94F1" w:rsidR="00E63F99" w:rsidRPr="007D2676" w:rsidRDefault="00117995" w:rsidP="00833EC2">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833EC2">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2696811F" w:rsidR="00117995" w:rsidRDefault="00CD5E42" w:rsidP="009D1C0F">
            <w:pPr>
              <w:pStyle w:val="MDPI42tablebody"/>
              <w:spacing w:line="240" w:lineRule="auto"/>
            </w:pPr>
            <w:r>
              <w:fldChar w:fldCharType="begin"/>
            </w:r>
            <w:r w:rsidR="00C82D7C">
              <w:instrText xml:space="preserve"> ADDIN ZOTERO_ITEM CSL_CITATION {"citationID":"TZlooGw9","properties":{"formattedCitation":"[44]","plainCitation":"[44]","noteIndex":0},"citationItems":[{"id":265,"uris":["http://zotero.org/users/11398818/items/89B29YFX"],"itemData":{"id":265,"type":"paper-conference","container-title":"2019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C82D7C" w:rsidRPr="00C82D7C">
              <w:t>[44]</w:t>
            </w:r>
            <w:r>
              <w:fldChar w:fldCharType="end"/>
            </w:r>
          </w:p>
        </w:tc>
        <w:tc>
          <w:tcPr>
            <w:tcW w:w="2250" w:type="dxa"/>
            <w:shd w:val="clear" w:color="auto" w:fill="auto"/>
            <w:vAlign w:val="center"/>
          </w:tcPr>
          <w:p w14:paraId="7D4CC8E3" w14:textId="20F25BD5" w:rsidR="00117995" w:rsidRPr="00117995" w:rsidRDefault="00CD5E42" w:rsidP="00833EC2">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6475C01" w:rsidR="00CD5E42" w:rsidRDefault="00CD5E42" w:rsidP="009D1C0F">
            <w:pPr>
              <w:pStyle w:val="MDPI42tablebody"/>
              <w:spacing w:line="240" w:lineRule="auto"/>
            </w:pPr>
            <w:r>
              <w:fldChar w:fldCharType="begin"/>
            </w:r>
            <w:r w:rsidR="00C82D7C">
              <w:instrText xml:space="preserve"> ADDIN ZOTERO_ITEM CSL_CITATION {"citationID":"KGWfZMUl","properties":{"formattedCitation":"[45]","plainCitation":"[45]","noteIndex":0},"citationItems":[{"id":272,"uris":["http://zotero.org/users/11398818/items/7ANKQUF4"],"itemData":{"id":272,"type":"article-journal","abstract":"We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C82D7C" w:rsidRPr="00C82D7C">
              <w:t>[45]</w:t>
            </w:r>
            <w:r>
              <w:fldChar w:fldCharType="end"/>
            </w:r>
          </w:p>
        </w:tc>
        <w:tc>
          <w:tcPr>
            <w:tcW w:w="2250" w:type="dxa"/>
            <w:shd w:val="clear" w:color="auto" w:fill="auto"/>
            <w:vAlign w:val="center"/>
          </w:tcPr>
          <w:p w14:paraId="2BB9EECD" w14:textId="0A750615" w:rsidR="00CD5E42" w:rsidRPr="00CD5E42" w:rsidRDefault="00CD5E42" w:rsidP="00833EC2">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65FC7048"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C82D7C">
        <w:instrText xml:space="preserve"> ADDIN ZOTERO_ITEM CSL_CITATION {"citationID":"CEdhkYZp","properties":{"formattedCitation":"[39]","plainCitation":"[39]","noteIndex":0},"citationItems":[{"id":216,"uris":["http://zotero.org/users/11398818/items/AU67EL3E"],"itemData":{"id":216,"type":"article-journal","abstract":"Nowadays,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C82D7C" w:rsidRPr="00C82D7C">
        <w:t>[39]</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6F5A448C" w14:textId="3BAF4313" w:rsidR="000162A3" w:rsidRDefault="00735236" w:rsidP="00735236">
      <w:pPr>
        <w:pStyle w:val="MDPI31text"/>
      </w:pPr>
      <w:r>
        <w:t>Load cells</w:t>
      </w:r>
      <w:r w:rsidR="00405542">
        <w:t xml:space="preserve"> also known as Strain Guage </w:t>
      </w:r>
      <w:r w:rsidR="00833EC2">
        <w:t>Loads cells</w:t>
      </w:r>
      <w:r>
        <w:t xml:space="preserve"> are another variation of force sensor which is commonly used to measure monitor sitting postures.</w:t>
      </w:r>
      <w:r w:rsidR="00CB22A4">
        <w:t xml:space="preserve"> The sensor </w:t>
      </w:r>
      <w:r>
        <w:t>works by converting the mechanical force being applied to it into digital signals which can be read by microcontrollers.</w:t>
      </w:r>
    </w:p>
    <w:p w14:paraId="4690069A" w14:textId="1F71E491" w:rsidR="00735236" w:rsidRDefault="00735236" w:rsidP="00735236">
      <w:pPr>
        <w:pStyle w:val="MDPI31text"/>
      </w:pPr>
      <w:r>
        <w:t xml:space="preserve"> </w:t>
      </w:r>
      <w:proofErr w:type="spellStart"/>
      <w:r>
        <w:t>Roh</w:t>
      </w:r>
      <w:proofErr w:type="spellEnd"/>
      <w:r>
        <w:t xml:space="preserve"> et al</w:t>
      </w:r>
      <w:r w:rsidR="0030701D">
        <w:t>.</w:t>
      </w:r>
      <w:r>
        <w:t xml:space="preserve"> in 2018 </w:t>
      </w:r>
      <w:r w:rsidR="00335DC6">
        <w:fldChar w:fldCharType="begin"/>
      </w:r>
      <w:r w:rsidR="00C82D7C">
        <w:instrText xml:space="preserve"> ADDIN ZOTERO_ITEM CSL_CITATION {"citationID":"GKe7PrM7","properties":{"formattedCitation":"[46]","plainCitation":"[46]","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82D7C" w:rsidRPr="00C82D7C">
        <w:t>[46]</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C82D7C">
        <w:instrText xml:space="preserve"> ADDIN ZOTERO_ITEM CSL_CITATION {"citationID":"gLgG9lFs","properties":{"formattedCitation":"[47]","plainCitation":"[47]","noteIndex":0},"citationItems":[{"id":145,"uris":["http://zotero.org/users/11398818/items/A9UVN24S"],"itemData":{"id":145,"type":"article-journal","abstract":"In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82D7C" w:rsidRPr="00C82D7C">
        <w:t>[47]</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lastRenderedPageBreak/>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292B5C7D"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DC50A9">
        <w:t>3</w:t>
      </w:r>
      <w:r>
        <w:fldChar w:fldCharType="end"/>
      </w:r>
      <w:r>
        <w:t xml:space="preserve"> </w:t>
      </w:r>
      <w:r w:rsidR="00F858C0">
        <w:t>–</w:t>
      </w:r>
      <w:r>
        <w:t xml:space="preserve"> </w:t>
      </w:r>
      <w:r w:rsidR="00F858C0">
        <w:t xml:space="preserve">50 KG </w:t>
      </w:r>
      <w:r w:rsidRPr="00071DBF">
        <w:t>Load Cells</w:t>
      </w:r>
      <w:r w:rsidR="00F858C0">
        <w:t xml:space="preserve"> (</w:t>
      </w:r>
      <w:r w:rsidR="001E30F1" w:rsidRPr="001E30F1">
        <w:t>SEN-10245</w:t>
      </w:r>
      <w:r w:rsidR="00710BF1">
        <w:t>)</w:t>
      </w:r>
    </w:p>
    <w:p w14:paraId="6273A69A" w14:textId="77777777" w:rsidR="00735236" w:rsidRDefault="00735236" w:rsidP="00735236">
      <w:pPr>
        <w:pStyle w:val="MDPI23heading3"/>
      </w:pPr>
      <w:r>
        <w:t>Sensing Chair using Flex Sensors</w:t>
      </w:r>
    </w:p>
    <w:p w14:paraId="09CB48E7" w14:textId="730B0AFB"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C82D7C">
        <w:instrText xml:space="preserve"> ADDIN ZOTERO_ITEM CSL_CITATION {"citationID":"snQR9O3i","properties":{"formattedCitation":"[48]","plainCitation":"[48]","noteIndex":0},"citationItems":[{"id":252,"uris":["http://zotero.org/users/11398818/items/MMKV59DG"],"itemData":{"id":252,"type":"article-journal","abstract":"Flex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82D7C" w:rsidRPr="00C82D7C">
        <w:t>[48]</w:t>
      </w:r>
      <w:r w:rsidR="000A72BF">
        <w:fldChar w:fldCharType="end"/>
      </w:r>
      <w:r>
        <w:t xml:space="preserve">. </w:t>
      </w:r>
    </w:p>
    <w:p w14:paraId="56B8690F" w14:textId="07AB49BB"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C82D7C">
        <w:instrText xml:space="preserve"> ADDIN ZOTERO_ITEM CSL_CITATION {"citationID":"yIgAyEHq","properties":{"formattedCitation":"[33]","plainCitation":"[33]","noteIndex":0},"citationItems":[{"id":167,"uris":["http://zotero.org/users/11398818/items/DR5UVBDW"],"itemData":{"id":167,"type":"article-journal","container-title":"IEEE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C82D7C" w:rsidRPr="00C82D7C">
        <w:t>[33]</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C82D7C">
        <w:instrText xml:space="preserve"> ADDIN ZOTERO_ITEM CSL_CITATION {"citationID":"5tW320UG","properties":{"formattedCitation":"[42]","plainCitation":"[42]","noteIndex":0},"citationItems":[{"id":254,"uris":["http://zotero.org/users/11398818/items/65CCGVLQ"],"itemData":{"id":254,"type":"paper-conference","container-title":"2022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C82D7C" w:rsidRPr="00C82D7C">
        <w:t>[42]</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00F79B72" w14:textId="25FF3337" w:rsidR="00E71E40" w:rsidRDefault="00475FA0" w:rsidP="00DC50A9">
      <w:pPr>
        <w:pStyle w:val="MDPI511onefigurecaption"/>
      </w:pPr>
      <w:r>
        <w:t xml:space="preserve">Figure </w:t>
      </w:r>
      <w:r>
        <w:fldChar w:fldCharType="begin"/>
      </w:r>
      <w:r>
        <w:instrText xml:space="preserve"> SEQ Figure \* ARABIC </w:instrText>
      </w:r>
      <w:r>
        <w:fldChar w:fldCharType="separate"/>
      </w:r>
      <w:r w:rsidR="00DC50A9">
        <w:t>4</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2F69692F" w:rsidR="00735236" w:rsidRDefault="00735236" w:rsidP="00735236">
      <w:pPr>
        <w:pStyle w:val="MDPI31text"/>
      </w:pPr>
      <w:r>
        <w:t xml:space="preserve">Jeong and Park </w:t>
      </w:r>
      <w:r w:rsidR="00DD7E19">
        <w:fldChar w:fldCharType="begin"/>
      </w:r>
      <w:r w:rsidR="00C82D7C">
        <w:instrText xml:space="preserve"> ADDIN ZOTERO_ITEM CSL_CITATION {"citationID":"HvMeLFHb","properties":{"formattedCitation":"[34]","plainCitation":"[34]","noteIndex":0},"citationItems":[{"id":169,"uris":["http://zotero.org/users/11398818/items/8IPGYUV4"],"itemData":{"id":169,"type":"article-journal","container-title":"IEEE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C82D7C" w:rsidRPr="00C82D7C">
        <w:t>[34]</w:t>
      </w:r>
      <w:r w:rsidR="00DD7E19">
        <w:fldChar w:fldCharType="end"/>
      </w:r>
      <w:r>
        <w:t xml:space="preserve"> utilized 6 pressure sensors (placed on the seating cushion) along with 6 Infrared Reflective Distance Sensors (placed on the back rest). By using the </w:t>
      </w:r>
      <w:r>
        <w:lastRenderedPageBreak/>
        <w:t xml:space="preserve">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C82D7C">
        <w:instrText xml:space="preserve"> ADDIN ZOTERO_ITEM CSL_CITATION {"citationID":"QEnFagwC","properties":{"formattedCitation":"[44]","plainCitation":"[44]","noteIndex":0},"citationItems":[{"id":265,"uris":["http://zotero.org/users/11398818/items/89B29YFX"],"itemData":{"id":265,"type":"paper-conference","container-title":"2019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C82D7C" w:rsidRPr="00C82D7C">
        <w:t>[44]</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C82D7C">
        <w:instrText xml:space="preserve"> ADDIN ZOTERO_ITEM CSL_CITATION {"citationID":"JpvHa0BZ","properties":{"formattedCitation":"[22]","plainCitation":"[22]","noteIndex":0},"citationItems":[{"id":223,"uris":["http://zotero.org/users/11398818/items/2HFDN9YP"],"itemData":{"id":223,"type":"article-journal","container-title":"IEEE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C82D7C" w:rsidRPr="00C82D7C">
        <w:t>[22]</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67A74E54" w:rsidR="00591202" w:rsidRDefault="00735236" w:rsidP="00B1653C">
      <w:pPr>
        <w:pStyle w:val="MDPI31text"/>
      </w:pPr>
      <w:r>
        <w:t xml:space="preserve">Mallare et al. in 2017 </w:t>
      </w:r>
      <w:r w:rsidR="00A4627E">
        <w:fldChar w:fldCharType="begin"/>
      </w:r>
      <w:r w:rsidR="00C82D7C">
        <w:instrText xml:space="preserve"> ADDIN ZOTERO_ITEM CSL_CITATION {"citationID":"c8PYpcRd","properties":{"formattedCitation":"[49]","plainCitation":"[49]","noteIndex":0},"citationItems":[{"id":264,"uris":["http://zotero.org/users/11398818/items/682YCXV6"],"itemData":{"id":264,"type":"paper-conference","container-title":"2017IEEE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82D7C" w:rsidRPr="00C82D7C">
        <w:t>[49]</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C82D7C">
        <w:instrText xml:space="preserve"> ADDIN ZOTERO_ITEM CSL_CITATION {"citationID":"xBttX9B0","properties":{"formattedCitation":"[50]","plainCitation":"[50]","noteIndex":0},"citationItems":[{"id":221,"uris":["http://zotero.org/users/11398818/items/UPDRDR8Z"],"itemData":{"id":221,"type":"article-journal","abstract":"Abstract\n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82D7C" w:rsidRPr="00C82D7C">
        <w:t>[50]</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77777777" w:rsidR="00735236" w:rsidRDefault="00735236" w:rsidP="0025212C">
      <w:pPr>
        <w:pStyle w:val="MDPI22heading2"/>
      </w:pPr>
      <w:r>
        <w:t>Machine Learning Classification Method</w:t>
      </w:r>
    </w:p>
    <w:p w14:paraId="20802885" w14:textId="68510C13" w:rsidR="00DC50A9" w:rsidRDefault="00DC50A9" w:rsidP="00DC50A9">
      <w:pPr>
        <w:pStyle w:val="MDPI52figure"/>
      </w:pPr>
      <w:r>
        <w:rPr>
          <w:noProof/>
        </w:rPr>
        <w:drawing>
          <wp:inline distT="0" distB="0" distL="0" distR="0" wp14:anchorId="084913D7" wp14:editId="768AD7E6">
            <wp:extent cx="4561230" cy="2803512"/>
            <wp:effectExtent l="0" t="0" r="10795" b="16510"/>
            <wp:docPr id="1245614536" name="Chart 1">
              <a:extLst xmlns:a="http://schemas.openxmlformats.org/drawingml/2006/main">
                <a:ext uri="{FF2B5EF4-FFF2-40B4-BE49-F238E27FC236}">
                  <a16:creationId xmlns:a16="http://schemas.microsoft.com/office/drawing/2014/main" id="{547AE827-9929-D486-2FF2-084607F8C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E3E95E0" w14:textId="3EFE4BBF" w:rsidR="00DC50A9" w:rsidRDefault="00DC50A9" w:rsidP="00431A1E">
      <w:pPr>
        <w:pStyle w:val="MDPI51figurecaption"/>
      </w:pPr>
      <w:r>
        <w:t xml:space="preserve">Figure </w:t>
      </w:r>
      <w:r>
        <w:fldChar w:fldCharType="begin"/>
      </w:r>
      <w:r>
        <w:instrText xml:space="preserve"> SEQ Figure \* ARABIC </w:instrText>
      </w:r>
      <w:r>
        <w:fldChar w:fldCharType="separate"/>
      </w:r>
      <w:r>
        <w:rPr>
          <w:noProof/>
        </w:rPr>
        <w:t>5</w:t>
      </w:r>
      <w:r>
        <w:fldChar w:fldCharType="end"/>
      </w:r>
      <w:r>
        <w:t xml:space="preserve"> - Comparison of Machine Learning Models: Number of Postures vs Accuracy vs Test Subjects</w:t>
      </w:r>
    </w:p>
    <w:p w14:paraId="6709C4F9" w14:textId="77777777" w:rsidR="00DC50A9" w:rsidRDefault="00DC50A9" w:rsidP="0025212C">
      <w:pPr>
        <w:pStyle w:val="MDPI22heading2"/>
      </w:pPr>
    </w:p>
    <w:p w14:paraId="67118E4B" w14:textId="367D8FCB" w:rsidR="00735236" w:rsidRDefault="00735236" w:rsidP="00735236">
      <w:pPr>
        <w:pStyle w:val="MDPI31text"/>
      </w:pPr>
      <w:r>
        <w:t xml:space="preserve">As expected, different machine learning algorithms are being used to classify different sitting postures. Two of the most used ML </w:t>
      </w:r>
      <w:r w:rsidR="008202F8">
        <w:t>models</w:t>
      </w:r>
      <w:r>
        <w:t xml:space="preserve"> among research studies </w:t>
      </w:r>
      <w:r w:rsidR="00D8417A">
        <w:t>were</w:t>
      </w:r>
      <w:r>
        <w:t xml:space="preserve"> the CNN (Convolutional Neural Networks)</w:t>
      </w:r>
      <w:r w:rsidR="00116A62">
        <w:t xml:space="preserve"> </w:t>
      </w:r>
      <w:r w:rsidR="00116A62">
        <w:fldChar w:fldCharType="begin"/>
      </w:r>
      <w:r w:rsidR="00C82D7C">
        <w:instrText xml:space="preserve"> ADDIN ZOTERO_ITEM CSL_CITATION {"citationID":"gXKMbrup","properties":{"formattedCitation":"[24,29,44,50,51]","plainCitation":"[24,29,44,50,51]","noteIndex":0},"citationItems":[{"id":214,"uris":["http://zotero.org/users/11398818/items/SBMQ83RY"],"itemData":{"id":214,"type":"article-journal","abstract":"Sitting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116A62">
        <w:fldChar w:fldCharType="separate"/>
      </w:r>
      <w:r w:rsidR="00C82D7C" w:rsidRPr="00C82D7C">
        <w:t>[24,29,44,50,51]</w:t>
      </w:r>
      <w:r w:rsidR="00116A62">
        <w:fldChar w:fldCharType="end"/>
      </w:r>
      <w:r>
        <w:t xml:space="preserve"> and ANN (Artificial Neural Networks</w:t>
      </w:r>
      <w:r w:rsidR="00116A62">
        <w:t>)</w:t>
      </w:r>
      <w:r w:rsidR="006E756F">
        <w:t xml:space="preserve"> </w:t>
      </w:r>
      <w:r w:rsidR="006E756F">
        <w:fldChar w:fldCharType="begin"/>
      </w:r>
      <w:r w:rsidR="00C82D7C">
        <w:instrText xml:space="preserve"> ADDIN ZOTERO_ITEM CSL_CITATION {"citationID":"UVYBaN0e","properties":{"formattedCitation":"[23,26,35,39,40]","plainCitation":"[23,26,35,39,40]","noteIndex":0},"citationItems":[{"id":151,"uris":["http://zotero.org/users/11398818/items/IH6ZVDXW"],"itemData":{"id":151,"type":"article-journal","abstract":"&lt;p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6E756F">
        <w:fldChar w:fldCharType="separate"/>
      </w:r>
      <w:r w:rsidR="00C82D7C" w:rsidRPr="00C82D7C">
        <w:t>[23,26,35,39,40]</w:t>
      </w:r>
      <w:r w:rsidR="006E756F">
        <w:fldChar w:fldCharType="end"/>
      </w:r>
      <w:r>
        <w:t xml:space="preserve">. Other algorithms being used were KNN (K-Nearest Neighbors) </w:t>
      </w:r>
      <w:r w:rsidR="00BC60EC">
        <w:fldChar w:fldCharType="begin"/>
      </w:r>
      <w:r w:rsidR="00C82D7C">
        <w:instrText xml:space="preserve"> ADDIN ZOTERO_ITEM CSL_CITATION {"citationID":"6KWy0F8a","properties":{"formattedCitation":"[35,47]","plainCitation":"[35,47]","noteIndex":0},"citationItems":[{"id":170,"uris":["http://zotero.org/users/11398818/items/DXZPDRQ4"],"itemData":{"id":170,"type":"chapter","container-title":"Engineering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C60EC">
        <w:fldChar w:fldCharType="separate"/>
      </w:r>
      <w:r w:rsidR="00C82D7C" w:rsidRPr="00C82D7C">
        <w:t>[35,47]</w:t>
      </w:r>
      <w:r w:rsidR="00BC60EC">
        <w:fldChar w:fldCharType="end"/>
      </w:r>
      <w:r>
        <w:t xml:space="preserve">, Decision Tree </w:t>
      </w:r>
      <w:r w:rsidR="00BF2071">
        <w:fldChar w:fldCharType="begin"/>
      </w:r>
      <w:r w:rsidR="00C82D7C">
        <w:instrText xml:space="preserve"> ADDIN ZOTERO_ITEM CSL_CITATION {"citationID":"XPFGUbQO","properties":{"formattedCitation":"[22,41]","plainCitation":"[22,41]","noteIndex":0},"citationItems":[{"id":223,"uris":["http://zotero.org/users/11398818/items/2HFDN9YP"],"itemData":{"id":223,"type":"article-journal","container-title":"IEEE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F2071">
        <w:fldChar w:fldCharType="separate"/>
      </w:r>
      <w:r w:rsidR="00C82D7C" w:rsidRPr="00C82D7C">
        <w:t>[22,41]</w:t>
      </w:r>
      <w:r w:rsidR="00BF2071">
        <w:fldChar w:fldCharType="end"/>
      </w:r>
      <w:r>
        <w:t xml:space="preserve">, SVM (Support Vector Machine) </w:t>
      </w:r>
      <w:r w:rsidR="00770E7B">
        <w:fldChar w:fldCharType="begin"/>
      </w:r>
      <w:r w:rsidR="00C82D7C">
        <w:instrText xml:space="preserve"> ADDIN ZOTERO_ITEM CSL_CITATION {"citationID":"DlMTjBQy","properties":{"formattedCitation":"[38,46]","plainCitation":"[38,46]","noteIndex":0},"citationItems":[{"id":159,"uris":["http://zotero.org/users/11398818/items/UGIYCU8F"],"itemData":{"id":159,"type":"article-journal","abstract":"Prolonged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770E7B">
        <w:fldChar w:fldCharType="separate"/>
      </w:r>
      <w:r w:rsidR="00C82D7C" w:rsidRPr="00C82D7C">
        <w:t>[38,46]</w:t>
      </w:r>
      <w:r w:rsidR="00770E7B">
        <w:fldChar w:fldCharType="end"/>
      </w:r>
      <w:r>
        <w:t xml:space="preserve">, RF (Random </w:t>
      </w:r>
      <w:r>
        <w:lastRenderedPageBreak/>
        <w:t xml:space="preserve">Forest) </w:t>
      </w:r>
      <w:r w:rsidR="00F5616A">
        <w:fldChar w:fldCharType="begin"/>
      </w:r>
      <w:r w:rsidR="00C82D7C">
        <w:instrText xml:space="preserve"> ADDIN ZOTERO_ITEM CSL_CITATION {"citationID":"7dtp7dkU","properties":{"formattedCitation":"[37,52]","plainCitation":"[37,52]","noteIndex":0},"citationItems":[{"id":182,"uris":["http://zotero.org/users/11398818/items/EJDVGSEA"],"itemData":{"id":182,"type":"article-journal","abstract":"Occupational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F5616A">
        <w:fldChar w:fldCharType="separate"/>
      </w:r>
      <w:r w:rsidR="00C82D7C" w:rsidRPr="00C82D7C">
        <w:t>[37,52]</w:t>
      </w:r>
      <w:r w:rsidR="00F5616A">
        <w:fldChar w:fldCharType="end"/>
      </w:r>
      <w:r>
        <w:t>, SNN (Spiking Neural Network)</w:t>
      </w:r>
      <w:r w:rsidR="0060325B">
        <w:t xml:space="preserve"> </w:t>
      </w:r>
      <w:r w:rsidR="0060325B">
        <w:fldChar w:fldCharType="begin"/>
      </w:r>
      <w:r w:rsidR="00C82D7C">
        <w:instrText xml:space="preserve"> ADDIN ZOTERO_ITEM CSL_CITATION {"citationID":"OarpLD3f","properties":{"formattedCitation":"[28]","plainCitation":"[28]","noteIndex":0},"citationItems":[{"id":126,"uris":["http://zotero.org/groups/5004747/items/SZ698YAT"],"itemData":{"id":126,"type":"article-journal","container-title":"IEEE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60325B">
        <w:fldChar w:fldCharType="separate"/>
      </w:r>
      <w:r w:rsidR="00C82D7C" w:rsidRPr="00C82D7C">
        <w:t>[28]</w:t>
      </w:r>
      <w:r w:rsidR="0060325B">
        <w:fldChar w:fldCharType="end"/>
      </w:r>
      <w:r>
        <w:t xml:space="preserve">, SLR (Simple Logistic Regression) </w:t>
      </w:r>
      <w:r w:rsidR="0060325B">
        <w:fldChar w:fldCharType="begin"/>
      </w:r>
      <w:r w:rsidR="00C82D7C">
        <w:instrText xml:space="preserve"> ADDIN ZOTERO_ITEM CSL_CITATION {"citationID":"dy83aUit","properties":{"formattedCitation":"[30]","plainCitation":"[30]","noteIndex":0},"citationItems":[{"id":177,"uris":["http://zotero.org/users/11398818/items/TIX5H2JM"],"itemData":{"id":177,"type":"paper-conference","container-title":"Proceedings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60325B">
        <w:fldChar w:fldCharType="separate"/>
      </w:r>
      <w:r w:rsidR="00C82D7C" w:rsidRPr="00C82D7C">
        <w:t>[30]</w:t>
      </w:r>
      <w:r w:rsidR="0060325B">
        <w:fldChar w:fldCharType="end"/>
      </w:r>
      <w:r w:rsidR="00A848C9">
        <w:t>, Self</w:t>
      </w:r>
      <w:r>
        <w:t xml:space="preserve">-Organizing Map </w:t>
      </w:r>
      <w:r w:rsidR="0060325B">
        <w:fldChar w:fldCharType="begin"/>
      </w:r>
      <w:r w:rsidR="00C82D7C">
        <w:instrText xml:space="preserve"> ADDIN ZOTERO_ITEM CSL_CITATION {"citationID":"XRsOSJqs","properties":{"formattedCitation":"[25]","plainCitation":"[25]","noteIndex":0},"citationItems":[{"id":143,"uris":["http://zotero.org/users/11398818/items/6LWNY69L"],"itemData":{"id":143,"type":"article-journal","abstract":"As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60325B">
        <w:fldChar w:fldCharType="separate"/>
      </w:r>
      <w:r w:rsidR="00C82D7C" w:rsidRPr="00C82D7C">
        <w:t>[25]</w:t>
      </w:r>
      <w:r w:rsidR="0060325B">
        <w:fldChar w:fldCharType="end"/>
      </w:r>
      <w:r>
        <w:t>, and Dynamic time Wrapping</w:t>
      </w:r>
      <w:r w:rsidR="00DE70C8">
        <w:t xml:space="preserve"> </w:t>
      </w:r>
      <w:r w:rsidR="00DE70C8">
        <w:fldChar w:fldCharType="begin"/>
      </w:r>
      <w:r w:rsidR="00C82D7C">
        <w:instrText xml:space="preserve"> ADDIN ZOTERO_ITEM CSL_CITATION {"citationID":"l6v9Fv0T","properties":{"formattedCitation":"[20]","plainCitation":"[20]","noteIndex":0},"citationItems":[{"id":232,"uris":["http://zotero.org/users/11398818/items/ZMS5CAZB"],"itemData":{"id":232,"type":"article-journal","container-title":"IEEE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DE70C8">
        <w:fldChar w:fldCharType="separate"/>
      </w:r>
      <w:r w:rsidR="00C82D7C" w:rsidRPr="00C82D7C">
        <w:t>[20]</w:t>
      </w:r>
      <w:r w:rsidR="00DE70C8">
        <w:fldChar w:fldCharType="end"/>
      </w:r>
      <w:r>
        <w:t xml:space="preserve">. On the other hand, there were 7 studies that didn’t employ the use ML models in the classification of sitting postures </w:t>
      </w:r>
      <w:r w:rsidR="00DE70C8">
        <w:fldChar w:fldCharType="begin"/>
      </w:r>
      <w:r w:rsidR="00C82D7C">
        <w:instrText xml:space="preserve"> ADDIN ZOTERO_ITEM CSL_CITATION {"citationID":"Uq3xL9PL","properties":{"formattedCitation":"[19,21,31,40,53,54]","plainCitation":"[19,21,31,40,53,54]","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DE70C8">
        <w:fldChar w:fldCharType="separate"/>
      </w:r>
      <w:r w:rsidR="00C82D7C" w:rsidRPr="00C82D7C">
        <w:t>[19,21,31,40,53,54]</w:t>
      </w:r>
      <w:r w:rsidR="00DE70C8">
        <w:fldChar w:fldCharType="end"/>
      </w:r>
      <w:r>
        <w:t xml:space="preserve">. Instead, most of these studies resulted in the implementation of straightforward threshold-based system. </w:t>
      </w:r>
      <w:r w:rsidR="00591202">
        <w:t>In the implementation of this approach</w:t>
      </w:r>
      <w:r>
        <w:t xml:space="preserve">, if the sensor data surpassed a specified threshold, a given posture is identified. </w:t>
      </w:r>
    </w:p>
    <w:p w14:paraId="69ED0528" w14:textId="77777777" w:rsidR="008202F8" w:rsidRDefault="008202F8" w:rsidP="00DF281D">
      <w:pPr>
        <w:pStyle w:val="MDPI31text"/>
        <w:ind w:left="0" w:firstLine="0"/>
      </w:pPr>
    </w:p>
    <w:p w14:paraId="278CCF1B" w14:textId="77777777" w:rsidR="00735236" w:rsidRDefault="00735236" w:rsidP="0025212C">
      <w:pPr>
        <w:pStyle w:val="MDPI22heading2"/>
      </w:pPr>
      <w:r>
        <w:t>Machine Learning Performance Validation</w:t>
      </w:r>
    </w:p>
    <w:p w14:paraId="0FC75B4B" w14:textId="4204410F"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C82D7C">
        <w:instrText xml:space="preserve"> ADDIN ZOTERO_ITEM CSL_CITATION {"citationID":"3ahQCF3c","properties":{"formattedCitation":"[55]","plainCitation":"[55]","noteIndex":0},"citationItems":[{"id":274,"uris":["http://zotero.org/users/11398818/items/7XCRKCYS"],"itemData":{"id":274,"type":"article-journal","abstract":"Classification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C82D7C" w:rsidRPr="00C82D7C">
        <w:t>[55]</w:t>
      </w:r>
      <w:r w:rsidR="006A0990">
        <w:fldChar w:fldCharType="end"/>
      </w:r>
      <w:r w:rsidR="00605DEE">
        <w:t>.</w:t>
      </w:r>
    </w:p>
    <w:p w14:paraId="63E5AAA7" w14:textId="77777777" w:rsidR="00577137" w:rsidRDefault="00577137" w:rsidP="00E71E40">
      <w:pPr>
        <w:pStyle w:val="MDPI31text"/>
        <w:ind w:left="0" w:firstLine="0"/>
      </w:pPr>
    </w:p>
    <w:p w14:paraId="615B7B82" w14:textId="77777777" w:rsidR="00735236" w:rsidRDefault="00735236" w:rsidP="0025212C">
      <w:pPr>
        <w:pStyle w:val="MDPI22heading2"/>
      </w:pPr>
      <w:r>
        <w:t>Different Sitting Postures</w:t>
      </w:r>
    </w:p>
    <w:p w14:paraId="0D9E0917" w14:textId="0475B151" w:rsidR="00735236" w:rsidRDefault="00577137" w:rsidP="00735236">
      <w:pPr>
        <w:pStyle w:val="MDPI31text"/>
      </w:pPr>
      <w:r>
        <w:t>A</w:t>
      </w:r>
      <w:r w:rsidR="00735236">
        <w:t xml:space="preserve">cross all the gathered research papers, there are varying number of postures being classified. Upon further analysis, it was quite evident to see that the more sitting postures that are being classified, the less accuracy its classification accuracy would be. Hence, that is one of the main reasons why most studies on average limit the number of postures to 5-7 positions, which are leaning left, leaning right, leaning backward, upright sitting, and leaning forwards </w:t>
      </w:r>
      <w:r w:rsidR="00D16116">
        <w:fldChar w:fldCharType="begin"/>
      </w:r>
      <w:r w:rsidR="00C82D7C">
        <w:instrText xml:space="preserve"> ADDIN ZOTERO_ITEM CSL_CITATION {"citationID":"ovn3bX6t","properties":{"formattedCitation":"[56]","plainCitation":"[56]","noteIndex":0},"citationItems":[{"id":141,"uris":["http://zotero.org/users/11398818/items/PVENN5PR"],"itemData":{"id":141,"type":"article-journal","abstract":"Background\n              A majority of employees in the industrial world spend most of their working time in a seated position. Monitoring sitting postures can provide insights into the underlying causes of occupational discomforts such as low back pain.\n            \n            \n              Objective\n              This study focuses on the technologies and algorithms used to classify sitting postures on a chair with respect to spine and limb movements.\n            \n            \n              Methods\n              A total of three electronic literature databases were surveyed to identify studies classifying sitting postures in adults. Quality appraisal was performed to extract critical details and assess biases in the shortlisted papers.\n            \n            \n              Results\n              A total of 14 papers were shortlisted from 952 papers obtained after a systematic search. The majority of the studies used pressure sensors to measure sitting postures, whereas neural networks were the most frequently used approaches for classification tasks in this context. Only 2 studies were performed in a free-living environment. Most studies presented ethical and methodological shortcomings. Moreover, the findings indicate that the strategic placement of sensors can lead to better performance and lower costs.\n            \n            \n              Conclusions\n              The included studies differed in various aspects of design and analysis. The majority of studies were rated as medium quality according to our assessment. Our study suggests that future work for posture classification can benefit from using inertial measurement unit sensors, since they make it possible to differentiate among spine movements and similar postures, considering transitional movements between postures, and using three-dimensional cameras to annotate the data for ground truth. Finally, comparing such studies is challenging, as there are no standard definitions of sitting postures that could be used for classification. In addition, this study identifies five basic sitting postures along with different combinations of limb and spine movements to help guide future research efforts.","container-title":"JMIR Biomedical Engineering","DOI":"10.2196/21105","ISSN":"2561-3278","issue":"1","journalAbbreviation":"JMIR Biomed Eng","language":"en","page":"e21105","source":"DOI.org (Crossref)","title":"Monitoring of Sitting Postures With Sensor Networks in Controlled and Free-living Environments: Systematic Review","title-short":"Monitoring of Sitting Postures With Sensor Networks in Controlled and Free-living Environments","volume":"6","author":[{"family":"Kappattanavar","given":"Arpita Mallikarjuna"},{"family":"Steckhan","given":"Nico"},{"family":"Sachs","given":"Jan Philipp"},{"family":"Freitas Da Cruz","given":"Harry"},{"family":"Böttinger","given":"Erwin"},{"family":"Arnrich","given":"Bert"}],"issued":{"date-parts":[["2021",3,29]]}}}],"schema":"https://github.com/citation-style-language/schema/raw/master/csl-citation.json"} </w:instrText>
      </w:r>
      <w:r w:rsidR="00D16116">
        <w:fldChar w:fldCharType="separate"/>
      </w:r>
      <w:r w:rsidR="00C82D7C" w:rsidRPr="00C82D7C">
        <w:t>[56]</w:t>
      </w:r>
      <w:r w:rsidR="00D16116">
        <w:fldChar w:fldCharType="end"/>
      </w:r>
      <w:r w:rsidR="00735236">
        <w:t xml:space="preserve">. The study that had the least number of postures classified was by Feng et al. </w:t>
      </w:r>
      <w:r w:rsidR="00D16116">
        <w:fldChar w:fldCharType="begin"/>
      </w:r>
      <w:r w:rsidR="00C82D7C">
        <w:instrText xml:space="preserve"> ADDIN ZOTERO_ITEM CSL_CITATION {"citationID":"By6poxzU","properties":{"formattedCitation":"[52]","plainCitation":"[52]","noteIndex":0},"citationItems":[{"id":168,"uris":["http://zotero.org/users/11398818/items/95B8ZWLW"],"itemData":{"id":168,"type":"paper-conference","container-title":"2019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D16116">
        <w:fldChar w:fldCharType="separate"/>
      </w:r>
      <w:r w:rsidR="00C82D7C" w:rsidRPr="00C82D7C">
        <w:t>[52]</w:t>
      </w:r>
      <w:r w:rsidR="00D16116">
        <w:fldChar w:fldCharType="end"/>
      </w:r>
      <w:r w:rsidR="00735236">
        <w:t xml:space="preserve"> who used RFID tag to classify 3 sitting postures (a. Sitting straight, b. Leaning Forward, c. Leaning Backward). On the other hand, Wang et al. </w:t>
      </w:r>
      <w:r w:rsidR="00D16116">
        <w:fldChar w:fldCharType="begin"/>
      </w:r>
      <w:r w:rsidR="00C82D7C">
        <w:instrText xml:space="preserve"> ADDIN ZOTERO_ITEM CSL_CITATION {"citationID":"PMpXGNGb","properties":{"formattedCitation":"[28]","plainCitation":"[28]","noteIndex":0},"citationItems":[{"id":126,"uris":["http://zotero.org/groups/5004747/items/SZ698YAT"],"itemData":{"id":126,"type":"article-journal","container-title":"IEEE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D16116">
        <w:fldChar w:fldCharType="separate"/>
      </w:r>
      <w:r w:rsidR="00C82D7C" w:rsidRPr="00C82D7C">
        <w:t>[28]</w:t>
      </w:r>
      <w:r w:rsidR="00D16116">
        <w:fldChar w:fldCharType="end"/>
      </w:r>
      <w:r w:rsidR="00735236">
        <w:t xml:space="preserve"> </w:t>
      </w:r>
      <w:r w:rsidR="00116D08">
        <w:t xml:space="preserve">and </w:t>
      </w:r>
      <w:proofErr w:type="spellStart"/>
      <w:r w:rsidR="00116D08" w:rsidRPr="00116D08">
        <w:t>Bourahmoune</w:t>
      </w:r>
      <w:proofErr w:type="spellEnd"/>
      <w:r w:rsidR="00116D08" w:rsidRPr="00116D08">
        <w:t xml:space="preserve"> et al</w:t>
      </w:r>
      <w:r w:rsidR="00116D08">
        <w:t xml:space="preserve">. </w:t>
      </w:r>
      <w:r w:rsidR="00116D08">
        <w:fldChar w:fldCharType="begin"/>
      </w:r>
      <w:r w:rsidR="00C82D7C">
        <w:instrText xml:space="preserve"> ADDIN ZOTERO_ITEM CSL_CITATION {"citationID":"VXBhrRrn","properties":{"formattedCitation":"[45]","plainCitation":"[45]","noteIndex":0},"citationItems":[{"id":272,"uris":["http://zotero.org/users/11398818/items/7ANKQUF4"],"itemData":{"id":272,"type":"article-journal","abstract":"We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rsidR="00116D08">
        <w:fldChar w:fldCharType="separate"/>
      </w:r>
      <w:r w:rsidR="00C82D7C" w:rsidRPr="00C82D7C">
        <w:t>[45]</w:t>
      </w:r>
      <w:r w:rsidR="00116D08">
        <w:fldChar w:fldCharType="end"/>
      </w:r>
      <w:r w:rsidR="00116D08">
        <w:t xml:space="preserve"> </w:t>
      </w:r>
      <w:r w:rsidR="00735236">
        <w:t>looked at detecting up to 15 different postures which was the highest seen among other studies</w:t>
      </w:r>
      <w:r w:rsidR="00510258">
        <w:t xml:space="preserve"> found</w:t>
      </w:r>
      <w:r w:rsidR="00735236">
        <w:t xml:space="preserve">. </w:t>
      </w:r>
    </w:p>
    <w:p w14:paraId="02CF6930" w14:textId="77777777" w:rsidR="00735236" w:rsidRDefault="00735236" w:rsidP="00735236">
      <w:pPr>
        <w:pStyle w:val="MDPI31text"/>
      </w:pPr>
      <w:r>
        <w:t xml:space="preserve"> </w:t>
      </w:r>
    </w:p>
    <w:p w14:paraId="616A4CBE" w14:textId="77777777" w:rsidR="00AE4DC0" w:rsidRDefault="00AE4DC0" w:rsidP="0025212C">
      <w:pPr>
        <w:pStyle w:val="MDPI22heading2"/>
      </w:pPr>
      <w:r>
        <w:t>User Feedback System</w:t>
      </w:r>
    </w:p>
    <w:p w14:paraId="460F1095" w14:textId="581372F7"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w:t>
      </w:r>
      <w:r w:rsidR="00850BE3">
        <w:t>S</w:t>
      </w:r>
      <w:r>
        <w:t xml:space="preserve">o far only 33% (11) of all the studies incorporated </w:t>
      </w:r>
      <w:proofErr w:type="gramStart"/>
      <w:r w:rsidR="00850BE3">
        <w:t>some sort</w:t>
      </w:r>
      <w:r>
        <w:t xml:space="preserve"> of</w:t>
      </w:r>
      <w:r w:rsidR="00850BE3">
        <w:t xml:space="preserve"> a</w:t>
      </w:r>
      <w:proofErr w:type="gramEnd"/>
      <w:r>
        <w:t xml:space="preserve">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C82D7C">
        <w:instrText xml:space="preserve"> ADDIN ZOTERO_ITEM CSL_CITATION {"citationID":"LddtncA6","properties":{"formattedCitation":"[25,31,35,44,53]","plainCitation":"[25,31,35,44,53]","noteIndex":0},"citationItems":[{"id":143,"uris":["http://zotero.org/users/11398818/items/6LWNY69L"],"itemData":{"id":143,"type":"article-journal","abstract":"As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C82D7C" w:rsidRPr="00C82D7C">
        <w:t>[25,31,35,44,53]</w:t>
      </w:r>
      <w:r w:rsidR="005734CA">
        <w:fldChar w:fldCharType="end"/>
      </w:r>
      <w:r>
        <w:t xml:space="preserve">. Another common method was the use of a Desktop application which was done by some studies </w:t>
      </w:r>
      <w:r w:rsidR="009359BE">
        <w:fldChar w:fldCharType="begin"/>
      </w:r>
      <w:r w:rsidR="00C82D7C">
        <w:instrText xml:space="preserve"> ADDIN ZOTERO_ITEM CSL_CITATION {"citationID":"fflZDuek","properties":{"formattedCitation":"[28,38,43,50]","plainCitation":"[28,38,43,50]","noteIndex":0},"citationItems":[{"id":126,"uris":["http://zotero.org/groups/5004747/items/SZ698YAT"],"itemData":{"id":126,"type":"article-journal","container-title":"IEEE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C82D7C" w:rsidRPr="00C82D7C">
        <w:t>[28,38,43,50]</w:t>
      </w:r>
      <w:r w:rsidR="009359BE">
        <w:fldChar w:fldCharType="end"/>
      </w:r>
      <w:r>
        <w:t>. Alternatively, instead of implementing an interactive platform such as a mobile or a desktop app,</w:t>
      </w:r>
      <w:r w:rsidR="00365487">
        <w:t xml:space="preserve"> Ran et al. </w:t>
      </w:r>
      <w:r w:rsidR="00365487">
        <w:fldChar w:fldCharType="begin"/>
      </w:r>
      <w:r w:rsidR="00C82D7C">
        <w:instrText xml:space="preserve"> ADDIN ZOTERO_ITEM CSL_CITATION {"citationID":"pBafoljN","properties":{"formattedCitation":"[57]","plainCitation":"[57]","noteIndex":0},"citationItems":[{"id":103,"uris":["http://zotero.org/groups/5004747/items/JS76S86Q"],"itemData":{"id":103,"type":"article-journal","container-title":"Sensors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C82D7C" w:rsidRPr="00C82D7C">
        <w:t>[57]</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C82D7C">
        <w:instrText xml:space="preserve"> ADDIN ZOTERO_ITEM CSL_CITATION {"citationID":"G2YLu9L6","properties":{"formattedCitation":"[40]","plainCitation":"[40]","noteIndex":0},"citationItems":[{"id":228,"uris":["http://zotero.org/users/11398818/items/A72X998B"],"itemData":{"id":228,"type":"article-journal","container-title":"International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C82D7C" w:rsidRPr="00C82D7C">
        <w:t>[40]</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67608929" w14:textId="0D3B4CC0" w:rsidR="00AE4DC0" w:rsidRDefault="00AE4DC0" w:rsidP="0025212C">
      <w:pPr>
        <w:pStyle w:val="MDPI22heading2"/>
      </w:pPr>
      <w:r>
        <w:t>(Internet of Things) IoT Integration with smart sensing chairs</w:t>
      </w:r>
    </w:p>
    <w:p w14:paraId="7D7AD02B" w14:textId="327335C3"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billion devices interconnected through IoT [45].  Ma et al.</w:t>
      </w:r>
      <w:r w:rsidR="007D1776">
        <w:fldChar w:fldCharType="begin"/>
      </w:r>
      <w:r w:rsidR="00C82D7C">
        <w:instrText xml:space="preserve"> ADDIN ZOTERO_ITEM CSL_CITATION {"citationID":"SG8l7x0S","properties":{"formattedCitation":"[22]","plainCitation":"[22]","noteIndex":0},"citationItems":[{"id":223,"uris":["http://zotero.org/users/11398818/items/2HFDN9YP"],"itemData":{"id":223,"type":"article-journal","container-title":"IEEE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C82D7C" w:rsidRPr="00C82D7C">
        <w:t>[22]</w:t>
      </w:r>
      <w:r w:rsidR="007D1776">
        <w:fldChar w:fldCharType="end"/>
      </w:r>
      <w:r>
        <w:t xml:space="preserve"> highlighted the effectiveness of integrating IoT-based systems into healthcare sensors systems due to its major </w:t>
      </w:r>
      <w:r>
        <w:lastRenderedPageBreak/>
        <w:t>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16583F5D" w14:textId="77777777" w:rsidR="00D51C33" w:rsidRDefault="00D51C33" w:rsidP="00E11121">
      <w:pPr>
        <w:pStyle w:val="MDPI31text"/>
      </w:pPr>
    </w:p>
    <w:p w14:paraId="357DEBE1" w14:textId="77777777" w:rsidR="002B4990" w:rsidRDefault="002B4990" w:rsidP="00E11121">
      <w:pPr>
        <w:pStyle w:val="MDPI31text"/>
      </w:pPr>
    </w:p>
    <w:p w14:paraId="1E9CF679" w14:textId="76920D81" w:rsidR="00E11121" w:rsidRDefault="00E11121" w:rsidP="00A04B2D">
      <w:pPr>
        <w:pStyle w:val="MDPI22heading2"/>
      </w:pPr>
      <w:r>
        <w:t>System Limitations</w:t>
      </w:r>
    </w:p>
    <w:p w14:paraId="600DC6CD" w14:textId="77777777" w:rsidR="00A04B2D" w:rsidRDefault="00A04B2D" w:rsidP="00A04B2D">
      <w:pPr>
        <w:pStyle w:val="MDPI22heading2"/>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71" w:name="_Hlk89945590"/>
      <w:bookmarkStart w:id="72" w:name="_Hlk60054323"/>
      <w:r w:rsidRPr="00B27433">
        <w:rPr>
          <w:b/>
        </w:rPr>
        <w:t xml:space="preserve">Institutional Review Board Statement: </w:t>
      </w:r>
      <w:r w:rsidR="001718DC" w:rsidRPr="001718DC">
        <w:t>Not applicable</w:t>
      </w:r>
    </w:p>
    <w:bookmarkEnd w:id="71"/>
    <w:p w14:paraId="4D5C400A" w14:textId="549E61AD" w:rsidR="00974880" w:rsidRPr="007D75A8" w:rsidRDefault="00974880" w:rsidP="008F070A">
      <w:pPr>
        <w:pStyle w:val="MDPI62BackMatter"/>
        <w:spacing w:after="0"/>
      </w:pPr>
      <w:r w:rsidRPr="007D75A8">
        <w:rPr>
          <w:b/>
        </w:rPr>
        <w:lastRenderedPageBreak/>
        <w:t xml:space="preserve">Informed Consent Statement: </w:t>
      </w:r>
      <w:r w:rsidR="008F070A">
        <w:t>Not Applicable</w:t>
      </w:r>
    </w:p>
    <w:bookmarkEnd w:id="72"/>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73"/>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73"/>
      <w:r w:rsidR="00246D7F">
        <w:rPr>
          <w:rStyle w:val="CommentReference"/>
          <w:rFonts w:eastAsia="SimSun"/>
          <w:snapToGrid/>
          <w:lang w:eastAsia="zh-CN" w:bidi="ar-SA"/>
        </w:rPr>
        <w:commentReference w:id="73"/>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69A1B286" w14:textId="77777777" w:rsidR="00BE3F91" w:rsidRDefault="00BE3F91" w:rsidP="0085407B">
      <w:pPr>
        <w:pStyle w:val="MDPI31text"/>
        <w:ind w:left="0" w:firstLine="0"/>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lastRenderedPageBreak/>
        <w:t>References</w:t>
      </w:r>
    </w:p>
    <w:p w14:paraId="0E677FFD" w14:textId="77777777" w:rsidR="00C82D7C" w:rsidRDefault="007A08BB" w:rsidP="00C82D7C">
      <w:pPr>
        <w:pStyle w:val="Bibliography"/>
      </w:pPr>
      <w:r>
        <w:fldChar w:fldCharType="begin"/>
      </w:r>
      <w:r w:rsidR="00EA6FF7">
        <w:instrText xml:space="preserve"> ADDIN ZOTERO_BIBL {"uncited":[],"omitted":[],"custom":[]} CSL_BIBLIOGRAPHY </w:instrText>
      </w:r>
      <w:r>
        <w:fldChar w:fldCharType="separate"/>
      </w:r>
      <w:r w:rsidR="00C82D7C">
        <w:t xml:space="preserve">1. </w:t>
      </w:r>
      <w:r w:rsidR="00C82D7C">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C82D7C">
        <w:rPr>
          <w:i/>
          <w:iCs/>
        </w:rPr>
        <w:t>The Lancet Rheumatology</w:t>
      </w:r>
      <w:r w:rsidR="00C82D7C">
        <w:t xml:space="preserve"> </w:t>
      </w:r>
      <w:r w:rsidR="00C82D7C">
        <w:rPr>
          <w:b/>
          <w:bCs/>
        </w:rPr>
        <w:t>2023</w:t>
      </w:r>
      <w:r w:rsidR="00C82D7C">
        <w:t xml:space="preserve">, </w:t>
      </w:r>
      <w:r w:rsidR="00C82D7C">
        <w:rPr>
          <w:i/>
          <w:iCs/>
        </w:rPr>
        <w:t>5</w:t>
      </w:r>
      <w:r w:rsidR="00C82D7C">
        <w:t>, e670–e682, doi:10.1016/S2665-9913(23)00232-1.</w:t>
      </w:r>
    </w:p>
    <w:p w14:paraId="33A5B9A5" w14:textId="77777777" w:rsidR="00C82D7C" w:rsidRDefault="00C82D7C" w:rsidP="00C82D7C">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77CFB346" w14:textId="77777777" w:rsidR="00C82D7C" w:rsidRDefault="00C82D7C" w:rsidP="00C82D7C">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761D7771" w14:textId="77777777" w:rsidR="00C82D7C" w:rsidRDefault="00C82D7C" w:rsidP="00C82D7C">
      <w:pPr>
        <w:pStyle w:val="Bibliography"/>
      </w:pPr>
      <w:r>
        <w:t xml:space="preserve">4.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doi:10.17354/ijss/2015/469.</w:t>
      </w:r>
    </w:p>
    <w:p w14:paraId="637C235C" w14:textId="77777777" w:rsidR="00C82D7C" w:rsidRDefault="00C82D7C" w:rsidP="00C82D7C">
      <w:pPr>
        <w:pStyle w:val="Bibliography"/>
      </w:pPr>
      <w:r>
        <w:t xml:space="preserve">5.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2C655D42" w14:textId="77777777" w:rsidR="00C82D7C" w:rsidRDefault="00C82D7C" w:rsidP="00C82D7C">
      <w:pPr>
        <w:pStyle w:val="Bibliography"/>
      </w:pPr>
      <w:r>
        <w:t xml:space="preserve">6.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47B788D7" w14:textId="77777777" w:rsidR="00C82D7C" w:rsidRDefault="00C82D7C" w:rsidP="00C82D7C">
      <w:pPr>
        <w:pStyle w:val="Bibliography"/>
      </w:pPr>
      <w:r>
        <w:t xml:space="preserve">7. </w:t>
      </w:r>
      <w:r>
        <w:tab/>
        <w:t>Kulon, J.; Voysey, M.; Partlow, A.; Rogers, P.; Gibson, C. Development of a System for Anatomical Landmarks Localization Using Ultrasonic Signals. In Proceedings of the 2016 IEEE International Symposium on Medical Measurements and Applications (MeMeA); IEEE: Benevento, Italy, May 2016; pp. 1–6.</w:t>
      </w:r>
    </w:p>
    <w:p w14:paraId="67096E1B" w14:textId="77777777" w:rsidR="00C82D7C" w:rsidRDefault="00C82D7C" w:rsidP="00C82D7C">
      <w:pPr>
        <w:pStyle w:val="Bibliography"/>
      </w:pPr>
      <w:r>
        <w:t xml:space="preserve">8. </w:t>
      </w:r>
      <w:r>
        <w:tab/>
        <w:t xml:space="preserve">Van Eerd, D.; Irvin, E.; Le Pouésard,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6FD1DF04" w14:textId="77777777" w:rsidR="00C82D7C" w:rsidRDefault="00C82D7C" w:rsidP="00C82D7C">
      <w:pPr>
        <w:pStyle w:val="Bibliography"/>
      </w:pPr>
      <w:r>
        <w:t xml:space="preserve">9.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61659B28" w14:textId="77777777" w:rsidR="00C82D7C" w:rsidRDefault="00C82D7C" w:rsidP="00C82D7C">
      <w:pPr>
        <w:pStyle w:val="Bibliography"/>
      </w:pPr>
      <w:r>
        <w:t xml:space="preserve">10. </w:t>
      </w:r>
      <w:r>
        <w:tab/>
        <w:t xml:space="preserve">Putsa, B.; Jalayondeja, W.; Mekhora, K.; Bhuanantanondh, P.; Jalayondeja,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11FE2D5E" w14:textId="77777777" w:rsidR="00C82D7C" w:rsidRDefault="00C82D7C" w:rsidP="00C82D7C">
      <w:pPr>
        <w:pStyle w:val="Bibliography"/>
      </w:pPr>
      <w:r>
        <w:t xml:space="preserve">11. </w:t>
      </w:r>
      <w:r>
        <w:tab/>
        <w:t xml:space="preserve">Keskin, Y. Correlation between Sitting Duration and Position and Lumbar Pain among Office Workers. </w:t>
      </w:r>
      <w:r>
        <w:rPr>
          <w:i/>
          <w:iCs/>
        </w:rPr>
        <w:t>Haydarpasa Numune Med J</w:t>
      </w:r>
      <w:r>
        <w:t xml:space="preserve"> </w:t>
      </w:r>
      <w:r>
        <w:rPr>
          <w:b/>
          <w:bCs/>
        </w:rPr>
        <w:t>2019</w:t>
      </w:r>
      <w:r>
        <w:t>, doi:10.14744/hnhj.2019.04909.</w:t>
      </w:r>
    </w:p>
    <w:p w14:paraId="5F1F2ED6" w14:textId="77777777" w:rsidR="00C82D7C" w:rsidRDefault="00C82D7C" w:rsidP="00C82D7C">
      <w:pPr>
        <w:pStyle w:val="Bibliography"/>
      </w:pPr>
      <w:r>
        <w:t xml:space="preserve">12. </w:t>
      </w:r>
      <w:r>
        <w:tab/>
        <w:t xml:space="preserve">Bontrup, C.; Taylor, W.R.; Fliesser, M.; Visscher, R.; Green, T.; Wippert, P.-M.; Zemp, R. Low Back Pain and Its Relationship with Sitting Behaviour among Sedentary Office Workers. </w:t>
      </w:r>
      <w:r>
        <w:rPr>
          <w:i/>
          <w:iCs/>
        </w:rPr>
        <w:t>Applied Ergonomics</w:t>
      </w:r>
      <w:r>
        <w:t xml:space="preserve"> </w:t>
      </w:r>
      <w:r>
        <w:rPr>
          <w:b/>
          <w:bCs/>
        </w:rPr>
        <w:t>2019</w:t>
      </w:r>
      <w:r>
        <w:t xml:space="preserve">, </w:t>
      </w:r>
      <w:r>
        <w:rPr>
          <w:i/>
          <w:iCs/>
        </w:rPr>
        <w:t>81</w:t>
      </w:r>
      <w:r>
        <w:t>, 102894, doi:10.1016/j.apergo.2019.102894.</w:t>
      </w:r>
    </w:p>
    <w:p w14:paraId="4A54B0B7" w14:textId="77777777" w:rsidR="00C82D7C" w:rsidRDefault="00C82D7C" w:rsidP="00C82D7C">
      <w:pPr>
        <w:pStyle w:val="Bibliography"/>
      </w:pPr>
      <w:r>
        <w:t xml:space="preserve">13. </w:t>
      </w:r>
      <w:r>
        <w:tab/>
        <w:t xml:space="preserve">Yoon, D.H.; Lee, J.-Y.; Song, W. Effects of Resistance Exercise Training on Cognitive Function and Physical Performance in Cognitive Frailty: A Randomized Controlled Trial. </w:t>
      </w:r>
      <w:r>
        <w:rPr>
          <w:i/>
          <w:iCs/>
        </w:rPr>
        <w:t>J Nutr Health Aging</w:t>
      </w:r>
      <w:r>
        <w:t xml:space="preserve"> </w:t>
      </w:r>
      <w:r>
        <w:rPr>
          <w:b/>
          <w:bCs/>
        </w:rPr>
        <w:t>2018</w:t>
      </w:r>
      <w:r>
        <w:t xml:space="preserve">, </w:t>
      </w:r>
      <w:r>
        <w:rPr>
          <w:i/>
          <w:iCs/>
        </w:rPr>
        <w:t>22</w:t>
      </w:r>
      <w:r>
        <w:t>, 944–951, doi:10.1007/s12603-018-1090-9.</w:t>
      </w:r>
    </w:p>
    <w:p w14:paraId="2E0C48AE" w14:textId="77777777" w:rsidR="00C82D7C" w:rsidRDefault="00C82D7C" w:rsidP="00C82D7C">
      <w:pPr>
        <w:pStyle w:val="Bibliography"/>
      </w:pPr>
      <w:r>
        <w:t xml:space="preserve">14. </w:t>
      </w:r>
      <w:r>
        <w:tab/>
        <w:t xml:space="preserve">Tan, H.Z.; Slivovsky, L.A.; Pentland, A. A Sensing Chair Using Pressure Distribution Sensors. </w:t>
      </w:r>
      <w:r>
        <w:rPr>
          <w:i/>
          <w:iCs/>
        </w:rPr>
        <w:t>IEEE/ASME Trans. Mechatron.</w:t>
      </w:r>
      <w:r>
        <w:t xml:space="preserve"> </w:t>
      </w:r>
      <w:r>
        <w:rPr>
          <w:b/>
          <w:bCs/>
        </w:rPr>
        <w:t>2001</w:t>
      </w:r>
      <w:r>
        <w:t xml:space="preserve">, </w:t>
      </w:r>
      <w:r>
        <w:rPr>
          <w:i/>
          <w:iCs/>
        </w:rPr>
        <w:t>6</w:t>
      </w:r>
      <w:r>
        <w:t>, 261–268, doi:10.1109/3516.951364.</w:t>
      </w:r>
    </w:p>
    <w:p w14:paraId="284CF9C7" w14:textId="77777777" w:rsidR="00C82D7C" w:rsidRDefault="00C82D7C" w:rsidP="00C82D7C">
      <w:pPr>
        <w:pStyle w:val="Bibliography"/>
      </w:pPr>
      <w:r>
        <w:t xml:space="preserve">15. </w:t>
      </w:r>
      <w:r>
        <w:tab/>
        <w:t>Sadun, A.S.; Jalani, J.; Sukor, J.A. Force Sensing Resistor (FSR): A Brief Overview and the Low-Cost Sensor for Active Compliance Control.; Jiang, X., Chen, G., Capi, G., Ishll, C., Eds.; Tokyo, Japan, July 11 2016; p. 1001112.</w:t>
      </w:r>
    </w:p>
    <w:p w14:paraId="2C171478" w14:textId="77777777" w:rsidR="00C82D7C" w:rsidRDefault="00C82D7C" w:rsidP="00C82D7C">
      <w:pPr>
        <w:pStyle w:val="Bibliography"/>
      </w:pPr>
      <w:r>
        <w:t xml:space="preserve">16. </w:t>
      </w:r>
      <w:r>
        <w:tab/>
        <w:t xml:space="preserve">Paredes-Madrid, L.; Matute, A.; Bareño, J.; Parra Vargas, C.; Gutierrez Velásquez, E. Underlying Physics of Conductive Polymer Composites and Force Sensing Resistors (FSRs). A Study on Creep Response and Dynamic Loading. </w:t>
      </w:r>
      <w:r>
        <w:rPr>
          <w:i/>
          <w:iCs/>
        </w:rPr>
        <w:t>Materials</w:t>
      </w:r>
      <w:r>
        <w:t xml:space="preserve"> </w:t>
      </w:r>
      <w:r>
        <w:rPr>
          <w:b/>
          <w:bCs/>
        </w:rPr>
        <w:t>2017</w:t>
      </w:r>
      <w:r>
        <w:t xml:space="preserve">, </w:t>
      </w:r>
      <w:r>
        <w:rPr>
          <w:i/>
          <w:iCs/>
        </w:rPr>
        <w:t>10</w:t>
      </w:r>
      <w:r>
        <w:t>, 1334, doi:10.3390/ma10111334.</w:t>
      </w:r>
    </w:p>
    <w:p w14:paraId="0C791CE2" w14:textId="77777777" w:rsidR="00C82D7C" w:rsidRDefault="00C82D7C" w:rsidP="00C82D7C">
      <w:pPr>
        <w:pStyle w:val="Bibliography"/>
      </w:pPr>
      <w:r>
        <w:t xml:space="preserve">17. </w:t>
      </w:r>
      <w:r>
        <w:tab/>
        <w:t>Adafruit Square Force-Sensitive Resistor (FSR) - Alpha MF02A-N-221-A01 Available online: https://www.adafruit.com/product/1075.</w:t>
      </w:r>
    </w:p>
    <w:p w14:paraId="1D55C30D" w14:textId="77777777" w:rsidR="00C82D7C" w:rsidRDefault="00C82D7C" w:rsidP="00C82D7C">
      <w:pPr>
        <w:pStyle w:val="Bibliography"/>
      </w:pPr>
      <w:r>
        <w:lastRenderedPageBreak/>
        <w:t xml:space="preserve">18.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7E287EFE" w14:textId="77777777" w:rsidR="00C82D7C" w:rsidRDefault="00C82D7C" w:rsidP="00C82D7C">
      <w:pPr>
        <w:pStyle w:val="Bibliography"/>
      </w:pPr>
      <w:r>
        <w:t xml:space="preserve">19.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729CDC18" w14:textId="77777777" w:rsidR="00C82D7C" w:rsidRDefault="00C82D7C" w:rsidP="00C82D7C">
      <w:pPr>
        <w:pStyle w:val="Bibliography"/>
      </w:pPr>
      <w:r>
        <w:t xml:space="preserve">20. </w:t>
      </w:r>
      <w:r>
        <w:tab/>
        <w:t xml:space="preserve">Xu, W.; Huang, M.-C.; Amini, N.; He, L.; Sarrafzadeh, M. eCushion: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06B46E72" w14:textId="77777777" w:rsidR="00C82D7C" w:rsidRDefault="00C82D7C" w:rsidP="00C82D7C">
      <w:pPr>
        <w:pStyle w:val="Bibliography"/>
      </w:pPr>
      <w:r>
        <w:t xml:space="preserve">21. </w:t>
      </w:r>
      <w:r>
        <w:tab/>
        <w:t xml:space="preserve">Martínez-Estrada, M.; Vuohijoki, T.; Poberznik,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2FDCA47" w14:textId="77777777" w:rsidR="00C82D7C" w:rsidRDefault="00C82D7C" w:rsidP="00C82D7C">
      <w:pPr>
        <w:pStyle w:val="Bibliography"/>
      </w:pPr>
      <w:r>
        <w:t xml:space="preserve">22. </w:t>
      </w:r>
      <w:r>
        <w:tab/>
        <w:t xml:space="preserve">Ma, C.; Li, W.; Gravina, R.; Du, J.; Li, Q.; Fortino, G. Smart Cushion-Based Activity Recognition: Prompting Users to Maintain a Healthy Seated Posture. </w:t>
      </w:r>
      <w:r>
        <w:rPr>
          <w:i/>
          <w:iCs/>
        </w:rPr>
        <w:t>IEEE Syst. Man Cybern. Mag.</w:t>
      </w:r>
      <w:r>
        <w:t xml:space="preserve"> </w:t>
      </w:r>
      <w:r>
        <w:rPr>
          <w:b/>
          <w:bCs/>
        </w:rPr>
        <w:t>2020</w:t>
      </w:r>
      <w:r>
        <w:t xml:space="preserve">, </w:t>
      </w:r>
      <w:r>
        <w:rPr>
          <w:i/>
          <w:iCs/>
        </w:rPr>
        <w:t>6</w:t>
      </w:r>
      <w:r>
        <w:t>, 6–14, doi:10.1109/MSMC.2019.2962226.</w:t>
      </w:r>
    </w:p>
    <w:p w14:paraId="6D45EED7" w14:textId="77777777" w:rsidR="00C82D7C" w:rsidRDefault="00C82D7C" w:rsidP="00C82D7C">
      <w:pPr>
        <w:pStyle w:val="Bibliography"/>
      </w:pPr>
      <w:r>
        <w:t xml:space="preserve">23.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2EE8A146" w14:textId="77777777" w:rsidR="00C82D7C" w:rsidRDefault="00C82D7C" w:rsidP="00C82D7C">
      <w:pPr>
        <w:pStyle w:val="Bibliography"/>
      </w:pPr>
      <w:r>
        <w:t xml:space="preserve">24.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2D7FB4F3" w14:textId="77777777" w:rsidR="00C82D7C" w:rsidRDefault="00C82D7C" w:rsidP="00C82D7C">
      <w:pPr>
        <w:pStyle w:val="Bibliography"/>
      </w:pPr>
      <w:r>
        <w:t xml:space="preserve">25.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174DA2CD" w14:textId="77777777" w:rsidR="00C82D7C" w:rsidRDefault="00C82D7C" w:rsidP="00C82D7C">
      <w:pPr>
        <w:pStyle w:val="Bibliography"/>
      </w:pPr>
      <w:r>
        <w:t xml:space="preserve">26.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186B41C1" w14:textId="77777777" w:rsidR="00C82D7C" w:rsidRDefault="00C82D7C" w:rsidP="00C82D7C">
      <w:pPr>
        <w:pStyle w:val="Bibliography"/>
      </w:pPr>
      <w:r>
        <w:t xml:space="preserve">27. </w:t>
      </w:r>
      <w:r>
        <w:tab/>
        <w:t xml:space="preserve">Ahmad, J.; Sidén,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65C65430" w14:textId="77777777" w:rsidR="00C82D7C" w:rsidRDefault="00C82D7C" w:rsidP="00C82D7C">
      <w:pPr>
        <w:pStyle w:val="Bibliography"/>
      </w:pPr>
      <w:r>
        <w:t xml:space="preserve">28.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0498B5CB" w14:textId="77777777" w:rsidR="00C82D7C" w:rsidRDefault="00C82D7C" w:rsidP="00C82D7C">
      <w:pPr>
        <w:pStyle w:val="Bibliography"/>
      </w:pPr>
      <w:r>
        <w:t xml:space="preserve">29.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7182E5FD" w14:textId="77777777" w:rsidR="00C82D7C" w:rsidRDefault="00C82D7C" w:rsidP="00C82D7C">
      <w:pPr>
        <w:pStyle w:val="Bibliography"/>
      </w:pPr>
      <w:r>
        <w:t xml:space="preserve">30. </w:t>
      </w:r>
      <w: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45BE126C" w14:textId="77777777" w:rsidR="00C82D7C" w:rsidRDefault="00C82D7C" w:rsidP="00C82D7C">
      <w:pPr>
        <w:pStyle w:val="Bibliography"/>
      </w:pPr>
      <w:r>
        <w:t xml:space="preserve">31.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27D58849" w14:textId="77777777" w:rsidR="00C82D7C" w:rsidRDefault="00C82D7C" w:rsidP="00C82D7C">
      <w:pPr>
        <w:pStyle w:val="Bibliography"/>
      </w:pPr>
      <w:r>
        <w:t xml:space="preserve">32. </w:t>
      </w:r>
      <w:r>
        <w:tab/>
        <w:t xml:space="preserve">Aminosharieh Najafi, T.; Abramo, A.; Kyamakya, K.; Affanni,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5DA2432" w14:textId="77777777" w:rsidR="00C82D7C" w:rsidRDefault="00C82D7C" w:rsidP="00C82D7C">
      <w:pPr>
        <w:pStyle w:val="Bibliography"/>
      </w:pPr>
      <w:r>
        <w:t xml:space="preserve">33.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5CAB7D89" w14:textId="77777777" w:rsidR="00C82D7C" w:rsidRDefault="00C82D7C" w:rsidP="00C82D7C">
      <w:pPr>
        <w:pStyle w:val="Bibliography"/>
      </w:pPr>
      <w:r>
        <w:t xml:space="preserve">34.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39FBD5C6" w14:textId="77777777" w:rsidR="00C82D7C" w:rsidRDefault="00C82D7C" w:rsidP="00C82D7C">
      <w:pPr>
        <w:pStyle w:val="Bibliography"/>
      </w:pPr>
      <w:r>
        <w:lastRenderedPageBreak/>
        <w:t xml:space="preserve">35.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0D44E114" w14:textId="77777777" w:rsidR="00C82D7C" w:rsidRDefault="00C82D7C" w:rsidP="00C82D7C">
      <w:pPr>
        <w:pStyle w:val="Bibliography"/>
      </w:pPr>
      <w:r>
        <w:t xml:space="preserve">36.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267B6F12" w14:textId="77777777" w:rsidR="00C82D7C" w:rsidRDefault="00C82D7C" w:rsidP="00C82D7C">
      <w:pPr>
        <w:pStyle w:val="Bibliography"/>
      </w:pPr>
      <w:r>
        <w:t xml:space="preserve">37. </w:t>
      </w:r>
      <w:r>
        <w:tab/>
        <w:t xml:space="preserve">Zemp, R.; Tanadini, M.; Plüss, S.; Schnüriger,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6860BEDB" w14:textId="77777777" w:rsidR="00C82D7C" w:rsidRDefault="00C82D7C" w:rsidP="00C82D7C">
      <w:pPr>
        <w:pStyle w:val="Bibliography"/>
      </w:pPr>
      <w:r>
        <w:t xml:space="preserve">38.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286D609" w14:textId="77777777" w:rsidR="00C82D7C" w:rsidRDefault="00C82D7C" w:rsidP="00C82D7C">
      <w:pPr>
        <w:pStyle w:val="Bibliography"/>
      </w:pPr>
      <w:r>
        <w:t xml:space="preserve">39. </w:t>
      </w:r>
      <w:r>
        <w:tab/>
        <w:t xml:space="preserve">Luna-Perejón, F.; Montes-Sánchez, J.M.; Durán-López, L.; Vazquez-Baeza, A.; Beasley-Bohórquez,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9CE087C" w14:textId="77777777" w:rsidR="00C82D7C" w:rsidRDefault="00C82D7C" w:rsidP="00C82D7C">
      <w:pPr>
        <w:pStyle w:val="Bibliography"/>
      </w:pPr>
      <w:r>
        <w:t xml:space="preserve">40. </w:t>
      </w:r>
      <w:r>
        <w:tab/>
        <w:t xml:space="preserve">Ren, X.; Yu, B.; Lu, Y.; Chen, Y.; Pu, P. HealthSit: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2028687F" w14:textId="77777777" w:rsidR="00C82D7C" w:rsidRDefault="00C82D7C" w:rsidP="00C82D7C">
      <w:pPr>
        <w:pStyle w:val="Bibliography"/>
      </w:pPr>
      <w:r>
        <w:t xml:space="preserve">41. </w:t>
      </w:r>
      <w:r>
        <w:tab/>
        <w:t>Fu, T.; Macleod, A. IntelliChair: An Approach for Activity Detection and Prediction via Posture Analysis. In Proceedings of the 2014 International Conference on Intelligent Environments; IEEE: China, June 2014; pp. 211–213.</w:t>
      </w:r>
    </w:p>
    <w:p w14:paraId="493D95BF" w14:textId="77777777" w:rsidR="00C82D7C" w:rsidRDefault="00C82D7C" w:rsidP="00C82D7C">
      <w:pPr>
        <w:pStyle w:val="Bibliography"/>
      </w:pPr>
      <w:r>
        <w:t xml:space="preserve">42. </w:t>
      </w:r>
      <w:r>
        <w:tab/>
        <w:t>AbuTerkia, I.; Hannoun, M.; Suwal, B.; Ahmed, M.S.; Sundaravdivel, P. FPGA-Based Smart Chair Recognition System Using Flex Sensors. In Proceedings of the 2022 IEEE 15th Dallas Circuit And System Conference (DCAS); IEEE: Dallas, TX, USA, June 17 2022; pp. 1–2.</w:t>
      </w:r>
    </w:p>
    <w:p w14:paraId="5AA69069" w14:textId="77777777" w:rsidR="00C82D7C" w:rsidRDefault="00C82D7C" w:rsidP="00C82D7C">
      <w:pPr>
        <w:pStyle w:val="Bibliography"/>
      </w:pPr>
      <w:r>
        <w:t xml:space="preserve">43.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42FEE5AF" w14:textId="77777777" w:rsidR="00C82D7C" w:rsidRDefault="00C82D7C" w:rsidP="00C82D7C">
      <w:pPr>
        <w:pStyle w:val="Bibliography"/>
      </w:pPr>
      <w:r>
        <w:t xml:space="preserve">44.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47BE46BC" w14:textId="77777777" w:rsidR="00C82D7C" w:rsidRDefault="00C82D7C" w:rsidP="00C82D7C">
      <w:pPr>
        <w:pStyle w:val="Bibliography"/>
      </w:pPr>
      <w:r>
        <w:t xml:space="preserve">45. </w:t>
      </w:r>
      <w:r>
        <w:tab/>
        <w:t xml:space="preserve">Bourahmoune, K.; Ishac, K.; Amagasa,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69AC842B" w14:textId="77777777" w:rsidR="00C82D7C" w:rsidRDefault="00C82D7C" w:rsidP="00C82D7C">
      <w:pPr>
        <w:pStyle w:val="Bibliography"/>
      </w:pPr>
      <w:r>
        <w:t xml:space="preserve">46. </w:t>
      </w:r>
      <w:r>
        <w:tab/>
        <w:t xml:space="preserve">Roh,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1A5758B7" w14:textId="77777777" w:rsidR="00C82D7C" w:rsidRDefault="00C82D7C" w:rsidP="00C82D7C">
      <w:pPr>
        <w:pStyle w:val="Bibliography"/>
      </w:pPr>
      <w:r>
        <w:t xml:space="preserve">47.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3F317F5" w14:textId="77777777" w:rsidR="00C82D7C" w:rsidRDefault="00C82D7C" w:rsidP="00C82D7C">
      <w:pPr>
        <w:pStyle w:val="Bibliography"/>
      </w:pPr>
      <w:r>
        <w:t xml:space="preserve">48.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3FEAE3AD" w14:textId="77777777" w:rsidR="00C82D7C" w:rsidRDefault="00C82D7C" w:rsidP="00C82D7C">
      <w:pPr>
        <w:pStyle w:val="Bibliography"/>
      </w:pPr>
      <w:r>
        <w:t xml:space="preserve">49. </w:t>
      </w:r>
      <w:r>
        <w:tab/>
        <w:t>Mallare, J.C.T.; Pineda, D.F.G.; Trinidad, G.M.; Serafica, R.D.; Villanueva, J.B.K.; Dela Cruz, A.R.; Vicerra,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312D3D3D" w14:textId="77777777" w:rsidR="00C82D7C" w:rsidRDefault="00C82D7C" w:rsidP="00C82D7C">
      <w:pPr>
        <w:pStyle w:val="Bibliography"/>
      </w:pPr>
      <w:r>
        <w:t xml:space="preserve">50. </w:t>
      </w:r>
      <w:r>
        <w:tab/>
        <w:t xml:space="preserve">Chen, K. Sitting Posture Recognition Based on OpenPose. </w:t>
      </w:r>
      <w:r>
        <w:rPr>
          <w:i/>
          <w:iCs/>
        </w:rPr>
        <w:t>IOP Conf. Ser.: Mater. Sci. Eng.</w:t>
      </w:r>
      <w:r>
        <w:t xml:space="preserve"> </w:t>
      </w:r>
      <w:r>
        <w:rPr>
          <w:b/>
          <w:bCs/>
        </w:rPr>
        <w:t>2019</w:t>
      </w:r>
      <w:r>
        <w:t xml:space="preserve">, </w:t>
      </w:r>
      <w:r>
        <w:rPr>
          <w:i/>
          <w:iCs/>
        </w:rPr>
        <w:t>677</w:t>
      </w:r>
      <w:r>
        <w:t>, 032057, doi:10.1088/1757-899X/677/3/032057.</w:t>
      </w:r>
    </w:p>
    <w:p w14:paraId="2F931B63" w14:textId="77777777" w:rsidR="00C82D7C" w:rsidRDefault="00C82D7C" w:rsidP="00C82D7C">
      <w:pPr>
        <w:pStyle w:val="Bibliography"/>
      </w:pPr>
      <w:r>
        <w:lastRenderedPageBreak/>
        <w:t xml:space="preserve">51. </w:t>
      </w:r>
      <w: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398E70B8" w14:textId="77777777" w:rsidR="00C82D7C" w:rsidRDefault="00C82D7C" w:rsidP="00C82D7C">
      <w:pPr>
        <w:pStyle w:val="Bibliography"/>
      </w:pPr>
      <w:r>
        <w:t xml:space="preserve">52. </w:t>
      </w:r>
      <w:r>
        <w:tab/>
        <w:t>Feng, L.; Li, Z.; Liu, C. Are You Sitting Right?-Sitting Posture Recognition Using RF Signals. In Proceedings of the 2019 IEEE Pacific Rim Conference on Communications, Computers and Signal Processing (PACRIM); IEEE: Victoria, BC, Canada, August 2019; pp. 1–6.</w:t>
      </w:r>
    </w:p>
    <w:p w14:paraId="28870ED3" w14:textId="77777777" w:rsidR="00C82D7C" w:rsidRDefault="00C82D7C" w:rsidP="00C82D7C">
      <w:pPr>
        <w:pStyle w:val="Bibliography"/>
      </w:pPr>
      <w:r>
        <w:t xml:space="preserve">53. </w:t>
      </w:r>
      <w:r>
        <w:tab/>
        <w:t xml:space="preserve">Kundaliya, B.; Patel, S.; Patel, J.; Barot, P.; Hadia, S.K. </w:t>
      </w:r>
      <w:r>
        <w:rPr>
          <w:i/>
          <w:iCs/>
        </w:rPr>
        <w:t>An IoT and Cloud Enabled Smart Chair for Detection and Notification of Wrong Seating Posture</w:t>
      </w:r>
      <w:r>
        <w:t>; In Review, 2022;</w:t>
      </w:r>
    </w:p>
    <w:p w14:paraId="60506F2B" w14:textId="77777777" w:rsidR="00C82D7C" w:rsidRDefault="00C82D7C" w:rsidP="00C82D7C">
      <w:pPr>
        <w:pStyle w:val="Bibliography"/>
      </w:pPr>
      <w:r>
        <w:t xml:space="preserve">54.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08C5BF82" w14:textId="77777777" w:rsidR="00C82D7C" w:rsidRDefault="00C82D7C" w:rsidP="00C82D7C">
      <w:pPr>
        <w:pStyle w:val="Bibliography"/>
      </w:pPr>
      <w:r>
        <w:t xml:space="preserve">55.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25508D82" w14:textId="77777777" w:rsidR="00C82D7C" w:rsidRDefault="00C82D7C" w:rsidP="00C82D7C">
      <w:pPr>
        <w:pStyle w:val="Bibliography"/>
      </w:pPr>
      <w:r>
        <w:t xml:space="preserve">56. </w:t>
      </w:r>
      <w:r>
        <w:tab/>
        <w:t xml:space="preserve">Kappattanavar, A.M.; Steckhan, N.; Sachs, J.P.; Freitas Da Cruz, H.; Böttinger, E.; Arnrich,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1E517F4F" w14:textId="77777777" w:rsidR="00C82D7C" w:rsidRDefault="00C82D7C" w:rsidP="00C82D7C">
      <w:pPr>
        <w:pStyle w:val="Bibliography"/>
      </w:pPr>
      <w:r>
        <w:t xml:space="preserve">57.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F0B91FC"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w:t>
      </w:r>
      <w:proofErr w:type="gramStart"/>
      <w:r w:rsidRPr="00B958EA">
        <w:t>instructions</w:t>
      </w:r>
      <w:proofErr w:type="gramEnd"/>
      <w:r w:rsidRPr="00B958EA">
        <w:t xml:space="preserve"> or products referred to in the content.</w:t>
      </w:r>
    </w:p>
    <w:sectPr w:rsidR="00E93210" w:rsidRPr="00B958EA" w:rsidSect="0001448F">
      <w:headerReference w:type="even" r:id="rId21"/>
      <w:headerReference w:type="default" r:id="rId22"/>
      <w:footerReference w:type="default" r:id="rId23"/>
      <w:headerReference w:type="first" r:id="rId24"/>
      <w:footerReference w:type="first" r:id="rId25"/>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28"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39"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5"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6"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7"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48"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6"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57"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4"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73"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0"/>
  <w15:commentEx w15:paraId="6FC4CB5D" w15:done="0"/>
  <w15:commentEx w15:paraId="73427861" w15:done="0"/>
  <w15:commentEx w15:paraId="077CF4E7" w15:done="0"/>
  <w15:commentEx w15:paraId="38BBC9C3" w15:done="0"/>
  <w15:commentEx w15:paraId="02CFEA66" w15:done="0"/>
  <w15:commentEx w15:paraId="2E2E0289" w15:done="0"/>
  <w15:commentEx w15:paraId="7C94E037" w15:done="0"/>
  <w15:commentEx w15:paraId="37AF06CE" w15:done="0"/>
  <w15:commentEx w15:paraId="5B43ED69" w15:done="0"/>
  <w15:commentEx w15:paraId="3FD1ADC7" w15:done="0"/>
  <w15:commentEx w15:paraId="2B62F48F" w15:done="0"/>
  <w15:commentEx w15:paraId="7F8D5297"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5E679DF1" w16cex:dateUtc="2024-01-18T13:05:00Z"/>
  <w16cex:commentExtensible w16cex:durableId="294DD924" w16cex:dateUtc="2024-01-18T09:38:00Z"/>
  <w16cex:commentExtensible w16cex:durableId="1B5072BD" w16cex:dateUtc="2024-01-18T14:16:00Z"/>
  <w16cex:commentExtensible w16cex:durableId="31928B5A" w16cex:dateUtc="2024-01-18T09:44: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5B43ED69" w16cid:durableId="5E679DF1"/>
  <w16cid:commentId w16cid:paraId="3FD1ADC7" w16cid:durableId="294DD924"/>
  <w16cid:commentId w16cid:paraId="2B62F48F" w16cid:durableId="1B5072BD"/>
  <w16cid:commentId w16cid:paraId="7F8D5297" w16cid:durableId="31928B5A"/>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67B8B" w14:textId="77777777" w:rsidR="0001448F" w:rsidRDefault="0001448F">
      <w:pPr>
        <w:spacing w:line="240" w:lineRule="auto"/>
      </w:pPr>
      <w:r>
        <w:separator/>
      </w:r>
    </w:p>
  </w:endnote>
  <w:endnote w:type="continuationSeparator" w:id="0">
    <w:p w14:paraId="239324E2" w14:textId="77777777" w:rsidR="0001448F" w:rsidRDefault="00014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74"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75" w:author="Janusz Kulon" w:date="2024-01-18T12:44:00Z">
          <w:rPr>
            <w:lang w:val="fr-CH"/>
          </w:rPr>
        </w:rPrChange>
      </w:rPr>
      <w:tab/>
    </w:r>
    <w:r w:rsidRPr="00943C10">
      <w:rPr>
        <w:lang w:val="it-IT"/>
        <w:rPrChange w:id="76"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60AAD" w14:textId="77777777" w:rsidR="0001448F" w:rsidRDefault="0001448F">
      <w:pPr>
        <w:spacing w:line="240" w:lineRule="auto"/>
      </w:pPr>
      <w:r>
        <w:separator/>
      </w:r>
    </w:p>
  </w:footnote>
  <w:footnote w:type="continuationSeparator" w:id="0">
    <w:p w14:paraId="1C52CA18" w14:textId="77777777" w:rsidR="0001448F" w:rsidRDefault="000144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3"/>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4"/>
  </w:num>
  <w:num w:numId="24" w16cid:durableId="1619292069">
    <w:abstractNumId w:val="12"/>
  </w:num>
  <w:num w:numId="25" w16cid:durableId="1480927341">
    <w:abstractNumId w:val="6"/>
  </w:num>
  <w:num w:numId="26" w16cid:durableId="473643400">
    <w:abstractNumId w:val="15"/>
  </w:num>
  <w:num w:numId="27" w16cid:durableId="11711423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4368"/>
    <w:rsid w:val="00001DB4"/>
    <w:rsid w:val="00004247"/>
    <w:rsid w:val="00007D3D"/>
    <w:rsid w:val="00012035"/>
    <w:rsid w:val="000122AB"/>
    <w:rsid w:val="00012F4D"/>
    <w:rsid w:val="00013DA3"/>
    <w:rsid w:val="0001448F"/>
    <w:rsid w:val="000162A3"/>
    <w:rsid w:val="0001720C"/>
    <w:rsid w:val="000205B9"/>
    <w:rsid w:val="0002414D"/>
    <w:rsid w:val="000245F1"/>
    <w:rsid w:val="00024C20"/>
    <w:rsid w:val="00035BA7"/>
    <w:rsid w:val="00035DBF"/>
    <w:rsid w:val="000426F6"/>
    <w:rsid w:val="00043CB0"/>
    <w:rsid w:val="00043D16"/>
    <w:rsid w:val="000502EB"/>
    <w:rsid w:val="0005127A"/>
    <w:rsid w:val="00051552"/>
    <w:rsid w:val="00054346"/>
    <w:rsid w:val="000561FF"/>
    <w:rsid w:val="00056FD5"/>
    <w:rsid w:val="00057ED3"/>
    <w:rsid w:val="00060983"/>
    <w:rsid w:val="00064A99"/>
    <w:rsid w:val="00065B5F"/>
    <w:rsid w:val="000660BB"/>
    <w:rsid w:val="0006703E"/>
    <w:rsid w:val="00070792"/>
    <w:rsid w:val="00072F75"/>
    <w:rsid w:val="000774FA"/>
    <w:rsid w:val="00080004"/>
    <w:rsid w:val="000920EF"/>
    <w:rsid w:val="000921C6"/>
    <w:rsid w:val="000965BE"/>
    <w:rsid w:val="00096C5B"/>
    <w:rsid w:val="000A05FC"/>
    <w:rsid w:val="000A1078"/>
    <w:rsid w:val="000A159A"/>
    <w:rsid w:val="000A22EF"/>
    <w:rsid w:val="000A5F1C"/>
    <w:rsid w:val="000A7172"/>
    <w:rsid w:val="000A72BF"/>
    <w:rsid w:val="000B0937"/>
    <w:rsid w:val="000B0C7D"/>
    <w:rsid w:val="000B4FD6"/>
    <w:rsid w:val="000B569B"/>
    <w:rsid w:val="000B5EC8"/>
    <w:rsid w:val="000B6F7E"/>
    <w:rsid w:val="000C6EF6"/>
    <w:rsid w:val="000D093B"/>
    <w:rsid w:val="000D386D"/>
    <w:rsid w:val="000D4377"/>
    <w:rsid w:val="000D745D"/>
    <w:rsid w:val="000E10A1"/>
    <w:rsid w:val="000E2958"/>
    <w:rsid w:val="000E41D4"/>
    <w:rsid w:val="000E48EA"/>
    <w:rsid w:val="000E49B8"/>
    <w:rsid w:val="000E6755"/>
    <w:rsid w:val="000F7A19"/>
    <w:rsid w:val="000F7EEF"/>
    <w:rsid w:val="00100B24"/>
    <w:rsid w:val="00102E15"/>
    <w:rsid w:val="0010482A"/>
    <w:rsid w:val="00104A38"/>
    <w:rsid w:val="00106602"/>
    <w:rsid w:val="00107716"/>
    <w:rsid w:val="00114546"/>
    <w:rsid w:val="0011586B"/>
    <w:rsid w:val="00115E34"/>
    <w:rsid w:val="00116A62"/>
    <w:rsid w:val="00116D08"/>
    <w:rsid w:val="00117995"/>
    <w:rsid w:val="00122648"/>
    <w:rsid w:val="0012339E"/>
    <w:rsid w:val="00131EA8"/>
    <w:rsid w:val="001335E2"/>
    <w:rsid w:val="00135066"/>
    <w:rsid w:val="001368F3"/>
    <w:rsid w:val="00141CD5"/>
    <w:rsid w:val="00142BCA"/>
    <w:rsid w:val="001441F6"/>
    <w:rsid w:val="001442BA"/>
    <w:rsid w:val="001445B9"/>
    <w:rsid w:val="00146F28"/>
    <w:rsid w:val="00151F3A"/>
    <w:rsid w:val="00152BF4"/>
    <w:rsid w:val="00152C3B"/>
    <w:rsid w:val="00153545"/>
    <w:rsid w:val="00155325"/>
    <w:rsid w:val="0015690E"/>
    <w:rsid w:val="00156EFF"/>
    <w:rsid w:val="001615DC"/>
    <w:rsid w:val="0016232F"/>
    <w:rsid w:val="00163483"/>
    <w:rsid w:val="00163FF9"/>
    <w:rsid w:val="00164AE5"/>
    <w:rsid w:val="001658C7"/>
    <w:rsid w:val="001718DC"/>
    <w:rsid w:val="00174178"/>
    <w:rsid w:val="0017624F"/>
    <w:rsid w:val="00176972"/>
    <w:rsid w:val="00190BA2"/>
    <w:rsid w:val="001914F3"/>
    <w:rsid w:val="00194D3B"/>
    <w:rsid w:val="001A3085"/>
    <w:rsid w:val="001B2108"/>
    <w:rsid w:val="001B65E3"/>
    <w:rsid w:val="001C4008"/>
    <w:rsid w:val="001C60E4"/>
    <w:rsid w:val="001C6BA7"/>
    <w:rsid w:val="001D0990"/>
    <w:rsid w:val="001D1D0D"/>
    <w:rsid w:val="001D2764"/>
    <w:rsid w:val="001D3467"/>
    <w:rsid w:val="001D6A40"/>
    <w:rsid w:val="001E2AEB"/>
    <w:rsid w:val="001E30F1"/>
    <w:rsid w:val="001E4D3B"/>
    <w:rsid w:val="001E78D5"/>
    <w:rsid w:val="001E7DBA"/>
    <w:rsid w:val="001F3965"/>
    <w:rsid w:val="001F5853"/>
    <w:rsid w:val="001F6C8E"/>
    <w:rsid w:val="00204513"/>
    <w:rsid w:val="00214271"/>
    <w:rsid w:val="00217BC0"/>
    <w:rsid w:val="00222CA6"/>
    <w:rsid w:val="00230F90"/>
    <w:rsid w:val="0023111C"/>
    <w:rsid w:val="0023443F"/>
    <w:rsid w:val="00236040"/>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8456A"/>
    <w:rsid w:val="002917A1"/>
    <w:rsid w:val="002A1F1B"/>
    <w:rsid w:val="002A77E9"/>
    <w:rsid w:val="002B1144"/>
    <w:rsid w:val="002B1557"/>
    <w:rsid w:val="002B4990"/>
    <w:rsid w:val="002B5A55"/>
    <w:rsid w:val="002B5C8F"/>
    <w:rsid w:val="002B786A"/>
    <w:rsid w:val="002C0F71"/>
    <w:rsid w:val="002C44D5"/>
    <w:rsid w:val="002C58FA"/>
    <w:rsid w:val="002C622D"/>
    <w:rsid w:val="002D0695"/>
    <w:rsid w:val="002D527E"/>
    <w:rsid w:val="002D70FE"/>
    <w:rsid w:val="002D7310"/>
    <w:rsid w:val="002D7871"/>
    <w:rsid w:val="002D7AC1"/>
    <w:rsid w:val="002D7D5E"/>
    <w:rsid w:val="002E03E4"/>
    <w:rsid w:val="002E32B4"/>
    <w:rsid w:val="002E34CD"/>
    <w:rsid w:val="002E69A2"/>
    <w:rsid w:val="002E72A0"/>
    <w:rsid w:val="002F26EF"/>
    <w:rsid w:val="002F3AF5"/>
    <w:rsid w:val="002F519B"/>
    <w:rsid w:val="002F78E4"/>
    <w:rsid w:val="0030186F"/>
    <w:rsid w:val="00303767"/>
    <w:rsid w:val="0030687D"/>
    <w:rsid w:val="0030701D"/>
    <w:rsid w:val="00310216"/>
    <w:rsid w:val="00311AE0"/>
    <w:rsid w:val="00313E7D"/>
    <w:rsid w:val="00315D74"/>
    <w:rsid w:val="00317AC0"/>
    <w:rsid w:val="00320D3C"/>
    <w:rsid w:val="00326141"/>
    <w:rsid w:val="003317E6"/>
    <w:rsid w:val="00335AD8"/>
    <w:rsid w:val="00335DC6"/>
    <w:rsid w:val="00336831"/>
    <w:rsid w:val="00342047"/>
    <w:rsid w:val="00343425"/>
    <w:rsid w:val="0034379F"/>
    <w:rsid w:val="0035032D"/>
    <w:rsid w:val="003521AE"/>
    <w:rsid w:val="003523B2"/>
    <w:rsid w:val="00354033"/>
    <w:rsid w:val="00354C2D"/>
    <w:rsid w:val="00355AB5"/>
    <w:rsid w:val="00357223"/>
    <w:rsid w:val="00357F7A"/>
    <w:rsid w:val="0036011B"/>
    <w:rsid w:val="00360976"/>
    <w:rsid w:val="003609A1"/>
    <w:rsid w:val="00363286"/>
    <w:rsid w:val="00363A61"/>
    <w:rsid w:val="003652CD"/>
    <w:rsid w:val="00365487"/>
    <w:rsid w:val="003674C1"/>
    <w:rsid w:val="00375A07"/>
    <w:rsid w:val="00375F4D"/>
    <w:rsid w:val="00377155"/>
    <w:rsid w:val="00380625"/>
    <w:rsid w:val="00380AAD"/>
    <w:rsid w:val="00381B0E"/>
    <w:rsid w:val="00385582"/>
    <w:rsid w:val="003879C2"/>
    <w:rsid w:val="003879CC"/>
    <w:rsid w:val="00391D55"/>
    <w:rsid w:val="00392C34"/>
    <w:rsid w:val="003A1A3F"/>
    <w:rsid w:val="003A2904"/>
    <w:rsid w:val="003A446E"/>
    <w:rsid w:val="003A5952"/>
    <w:rsid w:val="003A6680"/>
    <w:rsid w:val="003A78BB"/>
    <w:rsid w:val="003A79BE"/>
    <w:rsid w:val="003B3247"/>
    <w:rsid w:val="003B353A"/>
    <w:rsid w:val="003B4977"/>
    <w:rsid w:val="003B57C7"/>
    <w:rsid w:val="003B684D"/>
    <w:rsid w:val="003B7EE8"/>
    <w:rsid w:val="003C0D91"/>
    <w:rsid w:val="003C0EEF"/>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7CB2"/>
    <w:rsid w:val="00401B29"/>
    <w:rsid w:val="00401D30"/>
    <w:rsid w:val="00405542"/>
    <w:rsid w:val="004072F0"/>
    <w:rsid w:val="004133BA"/>
    <w:rsid w:val="004144C5"/>
    <w:rsid w:val="00415DB7"/>
    <w:rsid w:val="00416C94"/>
    <w:rsid w:val="00420A3D"/>
    <w:rsid w:val="00421DAE"/>
    <w:rsid w:val="004223D5"/>
    <w:rsid w:val="00422435"/>
    <w:rsid w:val="00422649"/>
    <w:rsid w:val="00424A49"/>
    <w:rsid w:val="00430029"/>
    <w:rsid w:val="00431A1E"/>
    <w:rsid w:val="004332C2"/>
    <w:rsid w:val="00435E48"/>
    <w:rsid w:val="0045409B"/>
    <w:rsid w:val="004546AA"/>
    <w:rsid w:val="00454769"/>
    <w:rsid w:val="0045658A"/>
    <w:rsid w:val="004567F8"/>
    <w:rsid w:val="00461C17"/>
    <w:rsid w:val="00466707"/>
    <w:rsid w:val="00466881"/>
    <w:rsid w:val="00470F8C"/>
    <w:rsid w:val="00471EDC"/>
    <w:rsid w:val="0047217C"/>
    <w:rsid w:val="00473E89"/>
    <w:rsid w:val="00474ED6"/>
    <w:rsid w:val="00475FA0"/>
    <w:rsid w:val="00480774"/>
    <w:rsid w:val="00481CAC"/>
    <w:rsid w:val="004835B0"/>
    <w:rsid w:val="004846E4"/>
    <w:rsid w:val="004853C6"/>
    <w:rsid w:val="004860FC"/>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2C8B"/>
    <w:rsid w:val="004E36FA"/>
    <w:rsid w:val="004E37AA"/>
    <w:rsid w:val="004F0C07"/>
    <w:rsid w:val="004F30C0"/>
    <w:rsid w:val="004F5641"/>
    <w:rsid w:val="004F5EEF"/>
    <w:rsid w:val="00510258"/>
    <w:rsid w:val="00521F2D"/>
    <w:rsid w:val="00530748"/>
    <w:rsid w:val="0053287E"/>
    <w:rsid w:val="00532D3F"/>
    <w:rsid w:val="005335D1"/>
    <w:rsid w:val="0053554F"/>
    <w:rsid w:val="00535E6D"/>
    <w:rsid w:val="00542B66"/>
    <w:rsid w:val="00544F17"/>
    <w:rsid w:val="00545897"/>
    <w:rsid w:val="00545E57"/>
    <w:rsid w:val="00546FFF"/>
    <w:rsid w:val="00554016"/>
    <w:rsid w:val="00554497"/>
    <w:rsid w:val="00556E99"/>
    <w:rsid w:val="0055789E"/>
    <w:rsid w:val="005608DF"/>
    <w:rsid w:val="00562FC7"/>
    <w:rsid w:val="005643C5"/>
    <w:rsid w:val="00567257"/>
    <w:rsid w:val="00571EA7"/>
    <w:rsid w:val="005734CA"/>
    <w:rsid w:val="005763B8"/>
    <w:rsid w:val="00577137"/>
    <w:rsid w:val="00582397"/>
    <w:rsid w:val="005851B2"/>
    <w:rsid w:val="0058611F"/>
    <w:rsid w:val="0058626E"/>
    <w:rsid w:val="00591202"/>
    <w:rsid w:val="005939A2"/>
    <w:rsid w:val="005942A1"/>
    <w:rsid w:val="005B1E55"/>
    <w:rsid w:val="005B483A"/>
    <w:rsid w:val="005B52EB"/>
    <w:rsid w:val="005B6D28"/>
    <w:rsid w:val="005B6DB9"/>
    <w:rsid w:val="005C3F29"/>
    <w:rsid w:val="005C50C4"/>
    <w:rsid w:val="005C56E0"/>
    <w:rsid w:val="005C64F1"/>
    <w:rsid w:val="005C6DF2"/>
    <w:rsid w:val="005D00DE"/>
    <w:rsid w:val="005D0CFE"/>
    <w:rsid w:val="005D1121"/>
    <w:rsid w:val="005D1882"/>
    <w:rsid w:val="005D28B4"/>
    <w:rsid w:val="005D48B7"/>
    <w:rsid w:val="005D7B57"/>
    <w:rsid w:val="005E25DB"/>
    <w:rsid w:val="005E2BCD"/>
    <w:rsid w:val="005F159A"/>
    <w:rsid w:val="00601B2D"/>
    <w:rsid w:val="006027AC"/>
    <w:rsid w:val="00602D1F"/>
    <w:rsid w:val="0060325B"/>
    <w:rsid w:val="00604F0C"/>
    <w:rsid w:val="00605DEE"/>
    <w:rsid w:val="00607C93"/>
    <w:rsid w:val="0061122C"/>
    <w:rsid w:val="00615581"/>
    <w:rsid w:val="00616CEF"/>
    <w:rsid w:val="00617F9E"/>
    <w:rsid w:val="006204BF"/>
    <w:rsid w:val="00621A2A"/>
    <w:rsid w:val="00621FA4"/>
    <w:rsid w:val="00624800"/>
    <w:rsid w:val="00625FF5"/>
    <w:rsid w:val="00627F07"/>
    <w:rsid w:val="00627F28"/>
    <w:rsid w:val="00632932"/>
    <w:rsid w:val="00632C59"/>
    <w:rsid w:val="006434BC"/>
    <w:rsid w:val="00643773"/>
    <w:rsid w:val="00645610"/>
    <w:rsid w:val="00645882"/>
    <w:rsid w:val="0064678E"/>
    <w:rsid w:val="0064712E"/>
    <w:rsid w:val="00647ACF"/>
    <w:rsid w:val="00655DDE"/>
    <w:rsid w:val="00661460"/>
    <w:rsid w:val="006623FF"/>
    <w:rsid w:val="0066301F"/>
    <w:rsid w:val="00665EBC"/>
    <w:rsid w:val="006706ED"/>
    <w:rsid w:val="0067077E"/>
    <w:rsid w:val="00670CE4"/>
    <w:rsid w:val="0068192E"/>
    <w:rsid w:val="00681F10"/>
    <w:rsid w:val="00683581"/>
    <w:rsid w:val="00683603"/>
    <w:rsid w:val="006843E2"/>
    <w:rsid w:val="00684B0D"/>
    <w:rsid w:val="00685A14"/>
    <w:rsid w:val="0069016C"/>
    <w:rsid w:val="00691AA3"/>
    <w:rsid w:val="00692393"/>
    <w:rsid w:val="00695578"/>
    <w:rsid w:val="006A0990"/>
    <w:rsid w:val="006A0F39"/>
    <w:rsid w:val="006A2084"/>
    <w:rsid w:val="006A64EF"/>
    <w:rsid w:val="006B0336"/>
    <w:rsid w:val="006B20D5"/>
    <w:rsid w:val="006B377C"/>
    <w:rsid w:val="006B3D52"/>
    <w:rsid w:val="006C3A1E"/>
    <w:rsid w:val="006C64AD"/>
    <w:rsid w:val="006C66E6"/>
    <w:rsid w:val="006C6ED9"/>
    <w:rsid w:val="006D40A8"/>
    <w:rsid w:val="006D50AE"/>
    <w:rsid w:val="006E07F2"/>
    <w:rsid w:val="006E1AAC"/>
    <w:rsid w:val="006E6100"/>
    <w:rsid w:val="006E7296"/>
    <w:rsid w:val="006E756F"/>
    <w:rsid w:val="006F0F75"/>
    <w:rsid w:val="006F2E13"/>
    <w:rsid w:val="006F3B47"/>
    <w:rsid w:val="006F4CE9"/>
    <w:rsid w:val="006F53F4"/>
    <w:rsid w:val="00704B35"/>
    <w:rsid w:val="0070534D"/>
    <w:rsid w:val="00710521"/>
    <w:rsid w:val="00710BF1"/>
    <w:rsid w:val="007128A4"/>
    <w:rsid w:val="00712AFD"/>
    <w:rsid w:val="0071484F"/>
    <w:rsid w:val="00717F4D"/>
    <w:rsid w:val="00723B17"/>
    <w:rsid w:val="00725E63"/>
    <w:rsid w:val="007262F6"/>
    <w:rsid w:val="007273C6"/>
    <w:rsid w:val="00730AE0"/>
    <w:rsid w:val="00732927"/>
    <w:rsid w:val="007333A0"/>
    <w:rsid w:val="00733AA7"/>
    <w:rsid w:val="00735236"/>
    <w:rsid w:val="00735819"/>
    <w:rsid w:val="00736C05"/>
    <w:rsid w:val="0074143B"/>
    <w:rsid w:val="00741E43"/>
    <w:rsid w:val="00742F10"/>
    <w:rsid w:val="00743DD4"/>
    <w:rsid w:val="0075170B"/>
    <w:rsid w:val="0075353B"/>
    <w:rsid w:val="00755FD4"/>
    <w:rsid w:val="00761BFC"/>
    <w:rsid w:val="00764085"/>
    <w:rsid w:val="00764D84"/>
    <w:rsid w:val="00770D6E"/>
    <w:rsid w:val="00770E7B"/>
    <w:rsid w:val="007712FB"/>
    <w:rsid w:val="00774833"/>
    <w:rsid w:val="0077488E"/>
    <w:rsid w:val="00777CAB"/>
    <w:rsid w:val="00781D1A"/>
    <w:rsid w:val="00783AD1"/>
    <w:rsid w:val="00785180"/>
    <w:rsid w:val="00794AAE"/>
    <w:rsid w:val="00796647"/>
    <w:rsid w:val="007970B3"/>
    <w:rsid w:val="007A08BB"/>
    <w:rsid w:val="007A169D"/>
    <w:rsid w:val="007A5D3C"/>
    <w:rsid w:val="007A7F74"/>
    <w:rsid w:val="007B36C8"/>
    <w:rsid w:val="007B65CE"/>
    <w:rsid w:val="007C2AC7"/>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31728"/>
    <w:rsid w:val="00832955"/>
    <w:rsid w:val="0083346F"/>
    <w:rsid w:val="00833EC2"/>
    <w:rsid w:val="008368F5"/>
    <w:rsid w:val="00843224"/>
    <w:rsid w:val="008432E2"/>
    <w:rsid w:val="00843DC4"/>
    <w:rsid w:val="00850BE3"/>
    <w:rsid w:val="0085407B"/>
    <w:rsid w:val="00855DDF"/>
    <w:rsid w:val="00861B5C"/>
    <w:rsid w:val="008633AC"/>
    <w:rsid w:val="00864137"/>
    <w:rsid w:val="00866FC1"/>
    <w:rsid w:val="00870C6F"/>
    <w:rsid w:val="00875D3E"/>
    <w:rsid w:val="00876F4D"/>
    <w:rsid w:val="008810CD"/>
    <w:rsid w:val="0088199C"/>
    <w:rsid w:val="0088200B"/>
    <w:rsid w:val="008837AF"/>
    <w:rsid w:val="00886EDD"/>
    <w:rsid w:val="0089129A"/>
    <w:rsid w:val="00892953"/>
    <w:rsid w:val="0089502E"/>
    <w:rsid w:val="00897848"/>
    <w:rsid w:val="008978A0"/>
    <w:rsid w:val="008A11FF"/>
    <w:rsid w:val="008A1B99"/>
    <w:rsid w:val="008A3A6A"/>
    <w:rsid w:val="008A550A"/>
    <w:rsid w:val="008A6C81"/>
    <w:rsid w:val="008B02A4"/>
    <w:rsid w:val="008B02B2"/>
    <w:rsid w:val="008B04EA"/>
    <w:rsid w:val="008B13CE"/>
    <w:rsid w:val="008B4619"/>
    <w:rsid w:val="008B5CF5"/>
    <w:rsid w:val="008B612F"/>
    <w:rsid w:val="008B63A3"/>
    <w:rsid w:val="008C4975"/>
    <w:rsid w:val="008C59BD"/>
    <w:rsid w:val="008D2D50"/>
    <w:rsid w:val="008D2E88"/>
    <w:rsid w:val="008D65BE"/>
    <w:rsid w:val="008E11BB"/>
    <w:rsid w:val="008E399F"/>
    <w:rsid w:val="008E5863"/>
    <w:rsid w:val="008E5A67"/>
    <w:rsid w:val="008F05AB"/>
    <w:rsid w:val="008F070A"/>
    <w:rsid w:val="008F541B"/>
    <w:rsid w:val="008F6696"/>
    <w:rsid w:val="00901295"/>
    <w:rsid w:val="00901CAE"/>
    <w:rsid w:val="00902F90"/>
    <w:rsid w:val="00904E60"/>
    <w:rsid w:val="00907CF8"/>
    <w:rsid w:val="00910275"/>
    <w:rsid w:val="00911B1A"/>
    <w:rsid w:val="00913916"/>
    <w:rsid w:val="00913BBC"/>
    <w:rsid w:val="0091546D"/>
    <w:rsid w:val="009169F1"/>
    <w:rsid w:val="0091748C"/>
    <w:rsid w:val="00917B70"/>
    <w:rsid w:val="00923CA2"/>
    <w:rsid w:val="00925A50"/>
    <w:rsid w:val="00925AEC"/>
    <w:rsid w:val="00927119"/>
    <w:rsid w:val="00927E3C"/>
    <w:rsid w:val="009306EC"/>
    <w:rsid w:val="009352B4"/>
    <w:rsid w:val="009359BE"/>
    <w:rsid w:val="00937748"/>
    <w:rsid w:val="009402FF"/>
    <w:rsid w:val="00941318"/>
    <w:rsid w:val="00941BF9"/>
    <w:rsid w:val="00943C10"/>
    <w:rsid w:val="009450FE"/>
    <w:rsid w:val="00945382"/>
    <w:rsid w:val="00947030"/>
    <w:rsid w:val="00952152"/>
    <w:rsid w:val="00955A27"/>
    <w:rsid w:val="009634E5"/>
    <w:rsid w:val="009639EC"/>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D81"/>
    <w:rsid w:val="009A62E2"/>
    <w:rsid w:val="009B0D8E"/>
    <w:rsid w:val="009B20DA"/>
    <w:rsid w:val="009B65CD"/>
    <w:rsid w:val="009B6D1C"/>
    <w:rsid w:val="009C0E82"/>
    <w:rsid w:val="009C1197"/>
    <w:rsid w:val="009C6F9A"/>
    <w:rsid w:val="009C7198"/>
    <w:rsid w:val="009C7E74"/>
    <w:rsid w:val="009D0D08"/>
    <w:rsid w:val="009D1C0F"/>
    <w:rsid w:val="009D27C1"/>
    <w:rsid w:val="009D47FE"/>
    <w:rsid w:val="009D5FEF"/>
    <w:rsid w:val="009E0B63"/>
    <w:rsid w:val="009E29FC"/>
    <w:rsid w:val="009E38C7"/>
    <w:rsid w:val="009E4B0B"/>
    <w:rsid w:val="009E584D"/>
    <w:rsid w:val="009F4432"/>
    <w:rsid w:val="009F4E5D"/>
    <w:rsid w:val="009F5DFF"/>
    <w:rsid w:val="009F70E6"/>
    <w:rsid w:val="00A02F01"/>
    <w:rsid w:val="00A04B2D"/>
    <w:rsid w:val="00A0504F"/>
    <w:rsid w:val="00A05178"/>
    <w:rsid w:val="00A10201"/>
    <w:rsid w:val="00A1079D"/>
    <w:rsid w:val="00A10AAE"/>
    <w:rsid w:val="00A17DA6"/>
    <w:rsid w:val="00A20399"/>
    <w:rsid w:val="00A20E4D"/>
    <w:rsid w:val="00A2309D"/>
    <w:rsid w:val="00A24432"/>
    <w:rsid w:val="00A34842"/>
    <w:rsid w:val="00A35127"/>
    <w:rsid w:val="00A3525E"/>
    <w:rsid w:val="00A36B33"/>
    <w:rsid w:val="00A41F22"/>
    <w:rsid w:val="00A4627E"/>
    <w:rsid w:val="00A46F1A"/>
    <w:rsid w:val="00A52879"/>
    <w:rsid w:val="00A55167"/>
    <w:rsid w:val="00A575AC"/>
    <w:rsid w:val="00A72C2F"/>
    <w:rsid w:val="00A763B6"/>
    <w:rsid w:val="00A77E62"/>
    <w:rsid w:val="00A8031D"/>
    <w:rsid w:val="00A843F6"/>
    <w:rsid w:val="00A848C9"/>
    <w:rsid w:val="00A8692B"/>
    <w:rsid w:val="00A87033"/>
    <w:rsid w:val="00A87A08"/>
    <w:rsid w:val="00A944CF"/>
    <w:rsid w:val="00AA3144"/>
    <w:rsid w:val="00AA34D1"/>
    <w:rsid w:val="00AA5616"/>
    <w:rsid w:val="00AC1248"/>
    <w:rsid w:val="00AC1BBA"/>
    <w:rsid w:val="00AC478D"/>
    <w:rsid w:val="00AC5D9C"/>
    <w:rsid w:val="00AC7BA8"/>
    <w:rsid w:val="00AD1288"/>
    <w:rsid w:val="00AE1DC4"/>
    <w:rsid w:val="00AE2596"/>
    <w:rsid w:val="00AE4DC0"/>
    <w:rsid w:val="00AE7C84"/>
    <w:rsid w:val="00AF43F9"/>
    <w:rsid w:val="00AF504B"/>
    <w:rsid w:val="00AF52C8"/>
    <w:rsid w:val="00AF61A5"/>
    <w:rsid w:val="00AF7571"/>
    <w:rsid w:val="00B0200B"/>
    <w:rsid w:val="00B026D2"/>
    <w:rsid w:val="00B0381A"/>
    <w:rsid w:val="00B043C7"/>
    <w:rsid w:val="00B0624B"/>
    <w:rsid w:val="00B12E4D"/>
    <w:rsid w:val="00B1653C"/>
    <w:rsid w:val="00B1705F"/>
    <w:rsid w:val="00B17219"/>
    <w:rsid w:val="00B17B20"/>
    <w:rsid w:val="00B26BA1"/>
    <w:rsid w:val="00B27139"/>
    <w:rsid w:val="00B31295"/>
    <w:rsid w:val="00B32AF4"/>
    <w:rsid w:val="00B3382C"/>
    <w:rsid w:val="00B379B7"/>
    <w:rsid w:val="00B40C01"/>
    <w:rsid w:val="00B40F0F"/>
    <w:rsid w:val="00B53B6D"/>
    <w:rsid w:val="00B53E13"/>
    <w:rsid w:val="00B54269"/>
    <w:rsid w:val="00B54F33"/>
    <w:rsid w:val="00B55FF5"/>
    <w:rsid w:val="00B6112C"/>
    <w:rsid w:val="00B62A6E"/>
    <w:rsid w:val="00B62C65"/>
    <w:rsid w:val="00B66445"/>
    <w:rsid w:val="00B718CB"/>
    <w:rsid w:val="00B724BB"/>
    <w:rsid w:val="00B737F2"/>
    <w:rsid w:val="00B75AC7"/>
    <w:rsid w:val="00B768DE"/>
    <w:rsid w:val="00B83D03"/>
    <w:rsid w:val="00B90F41"/>
    <w:rsid w:val="00B958EA"/>
    <w:rsid w:val="00B96074"/>
    <w:rsid w:val="00B9665A"/>
    <w:rsid w:val="00B97BA0"/>
    <w:rsid w:val="00BA0BAB"/>
    <w:rsid w:val="00BB0DF8"/>
    <w:rsid w:val="00BB117C"/>
    <w:rsid w:val="00BB5199"/>
    <w:rsid w:val="00BB6348"/>
    <w:rsid w:val="00BB7246"/>
    <w:rsid w:val="00BC06EF"/>
    <w:rsid w:val="00BC29D1"/>
    <w:rsid w:val="00BC60EC"/>
    <w:rsid w:val="00BC7983"/>
    <w:rsid w:val="00BD10C0"/>
    <w:rsid w:val="00BE3F91"/>
    <w:rsid w:val="00BE6576"/>
    <w:rsid w:val="00BE78C8"/>
    <w:rsid w:val="00BF1219"/>
    <w:rsid w:val="00BF2071"/>
    <w:rsid w:val="00BF3C8B"/>
    <w:rsid w:val="00BF6337"/>
    <w:rsid w:val="00BF749B"/>
    <w:rsid w:val="00BF76FB"/>
    <w:rsid w:val="00C02D89"/>
    <w:rsid w:val="00C070E8"/>
    <w:rsid w:val="00C1007D"/>
    <w:rsid w:val="00C15FFC"/>
    <w:rsid w:val="00C2059F"/>
    <w:rsid w:val="00C213F2"/>
    <w:rsid w:val="00C31700"/>
    <w:rsid w:val="00C3171F"/>
    <w:rsid w:val="00C3191B"/>
    <w:rsid w:val="00C343FE"/>
    <w:rsid w:val="00C35DFC"/>
    <w:rsid w:val="00C371AE"/>
    <w:rsid w:val="00C406C2"/>
    <w:rsid w:val="00C4577C"/>
    <w:rsid w:val="00C46FA4"/>
    <w:rsid w:val="00C55C4B"/>
    <w:rsid w:val="00C63CFB"/>
    <w:rsid w:val="00C64437"/>
    <w:rsid w:val="00C67E4C"/>
    <w:rsid w:val="00C74FA2"/>
    <w:rsid w:val="00C76330"/>
    <w:rsid w:val="00C802D3"/>
    <w:rsid w:val="00C80A7B"/>
    <w:rsid w:val="00C82D7C"/>
    <w:rsid w:val="00C83DC1"/>
    <w:rsid w:val="00C8709B"/>
    <w:rsid w:val="00C97B26"/>
    <w:rsid w:val="00CA0383"/>
    <w:rsid w:val="00CA07BB"/>
    <w:rsid w:val="00CA1D7B"/>
    <w:rsid w:val="00CA3C9E"/>
    <w:rsid w:val="00CA4948"/>
    <w:rsid w:val="00CA58DF"/>
    <w:rsid w:val="00CB101D"/>
    <w:rsid w:val="00CB219E"/>
    <w:rsid w:val="00CB22A4"/>
    <w:rsid w:val="00CB4382"/>
    <w:rsid w:val="00CB770F"/>
    <w:rsid w:val="00CB7FEB"/>
    <w:rsid w:val="00CC0DE9"/>
    <w:rsid w:val="00CC196E"/>
    <w:rsid w:val="00CC4E9D"/>
    <w:rsid w:val="00CC5128"/>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CF61BE"/>
    <w:rsid w:val="00D01CF7"/>
    <w:rsid w:val="00D03CBA"/>
    <w:rsid w:val="00D12612"/>
    <w:rsid w:val="00D15522"/>
    <w:rsid w:val="00D157BF"/>
    <w:rsid w:val="00D16116"/>
    <w:rsid w:val="00D162E9"/>
    <w:rsid w:val="00D20880"/>
    <w:rsid w:val="00D20981"/>
    <w:rsid w:val="00D21FAE"/>
    <w:rsid w:val="00D32E2F"/>
    <w:rsid w:val="00D40574"/>
    <w:rsid w:val="00D408CD"/>
    <w:rsid w:val="00D42D71"/>
    <w:rsid w:val="00D43E1F"/>
    <w:rsid w:val="00D45615"/>
    <w:rsid w:val="00D46295"/>
    <w:rsid w:val="00D51C33"/>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C50A9"/>
    <w:rsid w:val="00DD2C50"/>
    <w:rsid w:val="00DD2DDD"/>
    <w:rsid w:val="00DD34F9"/>
    <w:rsid w:val="00DD7E19"/>
    <w:rsid w:val="00DE70C8"/>
    <w:rsid w:val="00DF25C3"/>
    <w:rsid w:val="00DF281D"/>
    <w:rsid w:val="00DF2A6B"/>
    <w:rsid w:val="00DF3ACF"/>
    <w:rsid w:val="00DF4052"/>
    <w:rsid w:val="00DF7608"/>
    <w:rsid w:val="00E02AA2"/>
    <w:rsid w:val="00E03954"/>
    <w:rsid w:val="00E06406"/>
    <w:rsid w:val="00E06DD1"/>
    <w:rsid w:val="00E11121"/>
    <w:rsid w:val="00E116C4"/>
    <w:rsid w:val="00E16624"/>
    <w:rsid w:val="00E22A5D"/>
    <w:rsid w:val="00E23A75"/>
    <w:rsid w:val="00E240C1"/>
    <w:rsid w:val="00E2476B"/>
    <w:rsid w:val="00E25B0B"/>
    <w:rsid w:val="00E2603B"/>
    <w:rsid w:val="00E26F70"/>
    <w:rsid w:val="00E2736B"/>
    <w:rsid w:val="00E276EB"/>
    <w:rsid w:val="00E34D3E"/>
    <w:rsid w:val="00E35AB9"/>
    <w:rsid w:val="00E40704"/>
    <w:rsid w:val="00E443CF"/>
    <w:rsid w:val="00E460EA"/>
    <w:rsid w:val="00E467C7"/>
    <w:rsid w:val="00E531A2"/>
    <w:rsid w:val="00E542EA"/>
    <w:rsid w:val="00E551C2"/>
    <w:rsid w:val="00E559B2"/>
    <w:rsid w:val="00E55A61"/>
    <w:rsid w:val="00E60687"/>
    <w:rsid w:val="00E616A9"/>
    <w:rsid w:val="00E63247"/>
    <w:rsid w:val="00E63837"/>
    <w:rsid w:val="00E63F99"/>
    <w:rsid w:val="00E6669F"/>
    <w:rsid w:val="00E71ACB"/>
    <w:rsid w:val="00E71E40"/>
    <w:rsid w:val="00E74609"/>
    <w:rsid w:val="00E770F9"/>
    <w:rsid w:val="00E777DD"/>
    <w:rsid w:val="00E81C57"/>
    <w:rsid w:val="00E84B46"/>
    <w:rsid w:val="00E86931"/>
    <w:rsid w:val="00E8747F"/>
    <w:rsid w:val="00E87D46"/>
    <w:rsid w:val="00E9090D"/>
    <w:rsid w:val="00E91723"/>
    <w:rsid w:val="00E92BEF"/>
    <w:rsid w:val="00E93210"/>
    <w:rsid w:val="00E95767"/>
    <w:rsid w:val="00E9715D"/>
    <w:rsid w:val="00E97998"/>
    <w:rsid w:val="00EA1D64"/>
    <w:rsid w:val="00EA2634"/>
    <w:rsid w:val="00EA510A"/>
    <w:rsid w:val="00EA55B0"/>
    <w:rsid w:val="00EA589B"/>
    <w:rsid w:val="00EA6FF7"/>
    <w:rsid w:val="00EB11BA"/>
    <w:rsid w:val="00EB44AE"/>
    <w:rsid w:val="00EC1007"/>
    <w:rsid w:val="00ED0684"/>
    <w:rsid w:val="00ED21A3"/>
    <w:rsid w:val="00ED4102"/>
    <w:rsid w:val="00ED78EF"/>
    <w:rsid w:val="00EE0746"/>
    <w:rsid w:val="00EE3E7E"/>
    <w:rsid w:val="00EF08AF"/>
    <w:rsid w:val="00EF2A78"/>
    <w:rsid w:val="00EF6C57"/>
    <w:rsid w:val="00EF75FC"/>
    <w:rsid w:val="00F00EF0"/>
    <w:rsid w:val="00F0207C"/>
    <w:rsid w:val="00F03D14"/>
    <w:rsid w:val="00F0535B"/>
    <w:rsid w:val="00F077E1"/>
    <w:rsid w:val="00F12450"/>
    <w:rsid w:val="00F20D7B"/>
    <w:rsid w:val="00F210BA"/>
    <w:rsid w:val="00F213F0"/>
    <w:rsid w:val="00F246DC"/>
    <w:rsid w:val="00F2604E"/>
    <w:rsid w:val="00F27AC6"/>
    <w:rsid w:val="00F30EE5"/>
    <w:rsid w:val="00F34D3C"/>
    <w:rsid w:val="00F431CA"/>
    <w:rsid w:val="00F4404D"/>
    <w:rsid w:val="00F47055"/>
    <w:rsid w:val="00F4777B"/>
    <w:rsid w:val="00F5616A"/>
    <w:rsid w:val="00F632C8"/>
    <w:rsid w:val="00F651F4"/>
    <w:rsid w:val="00F71585"/>
    <w:rsid w:val="00F75871"/>
    <w:rsid w:val="00F80EB8"/>
    <w:rsid w:val="00F858C0"/>
    <w:rsid w:val="00F8699A"/>
    <w:rsid w:val="00F877EB"/>
    <w:rsid w:val="00FA2A7C"/>
    <w:rsid w:val="00FA3CE1"/>
    <w:rsid w:val="00FA42EC"/>
    <w:rsid w:val="00FA5436"/>
    <w:rsid w:val="00FA7232"/>
    <w:rsid w:val="00FA7328"/>
    <w:rsid w:val="00FB0FBE"/>
    <w:rsid w:val="00FB1119"/>
    <w:rsid w:val="00FB1248"/>
    <w:rsid w:val="00FB2688"/>
    <w:rsid w:val="00FB2E6B"/>
    <w:rsid w:val="00FC0349"/>
    <w:rsid w:val="00FC1D18"/>
    <w:rsid w:val="00FC3929"/>
    <w:rsid w:val="00FC3BCF"/>
    <w:rsid w:val="00FC471A"/>
    <w:rsid w:val="00FD2F87"/>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1C0BC6B6-BB67-4BD2-A582-8F22FA9D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421606968">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Sensor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'Sitting Posture System'!$A$46:$A$50</c:f>
              <c:strCache>
                <c:ptCount val="5"/>
                <c:pt idx="0">
                  <c:v>Pressure Sensor</c:v>
                </c:pt>
                <c:pt idx="1">
                  <c:v>Load Cell</c:v>
                </c:pt>
                <c:pt idx="2">
                  <c:v>Distance Sensor</c:v>
                </c:pt>
                <c:pt idx="3">
                  <c:v>Flex Sensor</c:v>
                </c:pt>
                <c:pt idx="4">
                  <c:v>Camera Sensor</c:v>
                </c:pt>
              </c:strCache>
            </c:strRef>
          </c:cat>
          <c:val>
            <c:numRef>
              <c:f>'Sitting Posture System'!$B$46:$B$50</c:f>
              <c:numCache>
                <c:formatCode>General</c:formatCode>
                <c:ptCount val="5"/>
                <c:pt idx="0">
                  <c:v>26</c:v>
                </c:pt>
                <c:pt idx="1">
                  <c:v>3</c:v>
                </c:pt>
                <c:pt idx="2">
                  <c:v>2</c:v>
                </c:pt>
                <c:pt idx="3">
                  <c:v>2</c:v>
                </c:pt>
                <c:pt idx="4">
                  <c:v>3</c:v>
                </c:pt>
              </c:numCache>
            </c:numRef>
          </c:val>
          <c:extLst>
            <c:ext xmlns:c16="http://schemas.microsoft.com/office/drawing/2014/chart" uri="{C3380CC4-5D6E-409C-BE32-E72D297353CC}">
              <c16:uniqueId val="{00000000-19FD-4CA1-82F7-C2E44277055D}"/>
            </c:ext>
          </c:extLst>
        </c:ser>
        <c:dLbls>
          <c:dLblPos val="outEnd"/>
          <c:showLegendKey val="0"/>
          <c:showVal val="1"/>
          <c:showCatName val="0"/>
          <c:showSerName val="0"/>
          <c:showPercent val="0"/>
          <c:showBubbleSize val="0"/>
        </c:dLbls>
        <c:gapWidth val="219"/>
        <c:overlap val="-27"/>
        <c:axId val="850954448"/>
        <c:axId val="1956656639"/>
      </c:barChart>
      <c:catAx>
        <c:axId val="85095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656639"/>
        <c:crosses val="autoZero"/>
        <c:auto val="1"/>
        <c:lblAlgn val="ctr"/>
        <c:lblOffset val="100"/>
        <c:noMultiLvlLbl val="0"/>
      </c:catAx>
      <c:valAx>
        <c:axId val="1956656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Publihed Research Pappers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954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spPr>
            <a:solidFill>
              <a:schemeClr val="accent1">
                <a:alpha val="75000"/>
              </a:schemeClr>
            </a:solidFill>
            <a:ln>
              <a:noFill/>
            </a:ln>
            <a:effectLst/>
          </c:spPr>
          <c:invertIfNegative val="0"/>
          <c:dLbls>
            <c:dLbl>
              <c:idx val="0"/>
              <c:layout>
                <c:manualLayout>
                  <c:x val="-0.11474165816493775"/>
                  <c:y val="3.6693616249782318E-2"/>
                </c:manualLayout>
              </c:layout>
              <c:tx>
                <c:rich>
                  <a:bodyPr/>
                  <a:lstStyle/>
                  <a:p>
                    <a:fld id="{3E1C77FC-46DD-4427-814B-02D2252B70B2}"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7033-48FC-A809-6BA12C47BACF}"/>
                </c:ext>
              </c:extLst>
            </c:dLbl>
            <c:dLbl>
              <c:idx val="1"/>
              <c:layout>
                <c:manualLayout>
                  <c:x val="2.1321744232473017E-2"/>
                  <c:y val="2.2933510156114001E-2"/>
                </c:manualLayout>
              </c:layout>
              <c:tx>
                <c:rich>
                  <a:bodyPr/>
                  <a:lstStyle/>
                  <a:p>
                    <a:fld id="{301EBB16-6AFB-4961-B3D7-DCA3B435A3BC}"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7033-48FC-A809-6BA12C47BACF}"/>
                </c:ext>
              </c:extLst>
            </c:dLbl>
            <c:dLbl>
              <c:idx val="2"/>
              <c:layout>
                <c:manualLayout>
                  <c:x val="-0.17082368872204817"/>
                  <c:y val="8.2560636562010362E-2"/>
                </c:manualLayout>
              </c:layout>
              <c:tx>
                <c:rich>
                  <a:bodyPr/>
                  <a:lstStyle/>
                  <a:p>
                    <a:fld id="{6FDF71B5-1DAB-4FD6-BE71-E4DB432B1F0E}"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7033-48FC-A809-6BA12C47BACF}"/>
                </c:ext>
              </c:extLst>
            </c:dLbl>
            <c:dLbl>
              <c:idx val="3"/>
              <c:layout>
                <c:manualLayout>
                  <c:x val="-0.12602927927483487"/>
                  <c:y val="8.256063656201032E-2"/>
                </c:manualLayout>
              </c:layout>
              <c:tx>
                <c:rich>
                  <a:bodyPr/>
                  <a:lstStyle/>
                  <a:p>
                    <a:fld id="{F01CE7FC-260F-41C8-BC2D-061F4EF2D1AC}"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7033-48FC-A809-6BA12C47BACF}"/>
                </c:ext>
              </c:extLst>
            </c:dLbl>
            <c:dLbl>
              <c:idx val="4"/>
              <c:layout>
                <c:manualLayout>
                  <c:x val="8.858242467336587E-2"/>
                  <c:y val="-4.5867020312228002E-2"/>
                </c:manualLayout>
              </c:layout>
              <c:tx>
                <c:rich>
                  <a:bodyPr/>
                  <a:lstStyle/>
                  <a:p>
                    <a:fld id="{877DD3B5-F857-4448-B56C-2C0C321ABAD5}"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7033-48FC-A809-6BA12C47BACF}"/>
                </c:ext>
              </c:extLst>
            </c:dLbl>
            <c:dLbl>
              <c:idx val="5"/>
              <c:layout>
                <c:manualLayout>
                  <c:x val="-1.363346245437069E-3"/>
                  <c:y val="-3.2106914218559643E-2"/>
                </c:manualLayout>
              </c:layout>
              <c:tx>
                <c:rich>
                  <a:bodyPr/>
                  <a:lstStyle/>
                  <a:p>
                    <a:fld id="{7F806B2E-AC54-45B9-963C-880A3D32984A}"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7033-48FC-A809-6BA12C47BACF}"/>
                </c:ext>
              </c:extLst>
            </c:dLbl>
            <c:dLbl>
              <c:idx val="6"/>
              <c:layout>
                <c:manualLayout>
                  <c:x val="-0.11944693484989712"/>
                  <c:y val="-0.1009074446869016"/>
                </c:manualLayout>
              </c:layout>
              <c:tx>
                <c:rich>
                  <a:bodyPr/>
                  <a:lstStyle/>
                  <a:p>
                    <a:fld id="{5FA419F1-1AC9-4B44-90F4-28325BBE1A01}"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7033-48FC-A809-6BA12C47BACF}"/>
                </c:ext>
              </c:extLst>
            </c:dLbl>
            <c:dLbl>
              <c:idx val="7"/>
              <c:layout>
                <c:manualLayout>
                  <c:x val="-0.12127949321582869"/>
                  <c:y val="-5.5040424374673561E-2"/>
                </c:manualLayout>
              </c:layout>
              <c:tx>
                <c:rich>
                  <a:bodyPr/>
                  <a:lstStyle/>
                  <a:p>
                    <a:fld id="{54630A6A-33C5-4ADF-9EB9-014F89B2CC7C}"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7033-48FC-A809-6BA12C47BACF}"/>
                </c:ext>
              </c:extLst>
            </c:dLbl>
            <c:dLbl>
              <c:idx val="8"/>
              <c:layout>
                <c:manualLayout>
                  <c:x val="1.124727763785463E-2"/>
                  <c:y val="4.5867020312228002E-2"/>
                </c:manualLayout>
              </c:layout>
              <c:tx>
                <c:rich>
                  <a:bodyPr/>
                  <a:lstStyle/>
                  <a:p>
                    <a:fld id="{DD8DE9BF-3728-482E-BAB5-E65E77948A9B}"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7033-48FC-A809-6BA12C47BACF}"/>
                </c:ext>
              </c:extLst>
            </c:dLbl>
            <c:dLbl>
              <c:idx val="9"/>
              <c:layout>
                <c:manualLayout>
                  <c:x val="-0.17754745455713503"/>
                  <c:y val="-7.7973934530787603E-2"/>
                </c:manualLayout>
              </c:layout>
              <c:tx>
                <c:rich>
                  <a:bodyPr/>
                  <a:lstStyle/>
                  <a:p>
                    <a:fld id="{463FA9AF-59D0-469D-934B-C467BC1680FE}"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7033-48FC-A809-6BA12C47BACF}"/>
                </c:ext>
              </c:extLst>
            </c:dLbl>
            <c:dLbl>
              <c:idx val="10"/>
              <c:layout>
                <c:manualLayout>
                  <c:x val="-0.13440585105333433"/>
                  <c:y val="7.1517082858928327E-2"/>
                </c:manualLayout>
              </c:layout>
              <c:tx>
                <c:rich>
                  <a:bodyPr/>
                  <a:lstStyle/>
                  <a:p>
                    <a:fld id="{5CB35CB8-0F39-4C9A-A44C-130871382473}"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7033-48FC-A809-6BA12C47BAC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'Sitting Posture System'!$B$72:$B$82</c:f>
              <c:numCache>
                <c:formatCode>General</c:formatCode>
                <c:ptCount val="11"/>
                <c:pt idx="0">
                  <c:v>7.75</c:v>
                </c:pt>
                <c:pt idx="1">
                  <c:v>9.5</c:v>
                </c:pt>
                <c:pt idx="2">
                  <c:v>5.666666666666667</c:v>
                </c:pt>
                <c:pt idx="3">
                  <c:v>7.4</c:v>
                </c:pt>
                <c:pt idx="4">
                  <c:v>8.3333333333333339</c:v>
                </c:pt>
                <c:pt idx="5">
                  <c:v>8</c:v>
                </c:pt>
                <c:pt idx="6">
                  <c:v>6</c:v>
                </c:pt>
                <c:pt idx="7">
                  <c:v>15</c:v>
                </c:pt>
                <c:pt idx="8">
                  <c:v>8</c:v>
                </c:pt>
                <c:pt idx="9">
                  <c:v>10</c:v>
                </c:pt>
                <c:pt idx="10">
                  <c:v>4</c:v>
                </c:pt>
              </c:numCache>
            </c:numRef>
          </c:xVal>
          <c:yVal>
            <c:numRef>
              <c:f>'Sitting Posture System'!$C$72:$C$82</c:f>
              <c:numCache>
                <c:formatCode>0.00%</c:formatCode>
                <c:ptCount val="11"/>
                <c:pt idx="0">
                  <c:v>0.94724000000000008</c:v>
                </c:pt>
                <c:pt idx="1">
                  <c:v>0.95250000000000001</c:v>
                </c:pt>
                <c:pt idx="2">
                  <c:v>0.94235000000000002</c:v>
                </c:pt>
                <c:pt idx="3">
                  <c:v>0.89128333333333332</c:v>
                </c:pt>
                <c:pt idx="4">
                  <c:v>0.96329999999999993</c:v>
                </c:pt>
                <c:pt idx="5">
                  <c:v>0.98520000000000008</c:v>
                </c:pt>
                <c:pt idx="6">
                  <c:v>0.95669999999999999</c:v>
                </c:pt>
                <c:pt idx="7">
                  <c:v>0.88519999999999999</c:v>
                </c:pt>
                <c:pt idx="8">
                  <c:v>0.91679999999999995</c:v>
                </c:pt>
                <c:pt idx="9" formatCode="0%">
                  <c:v>0.78</c:v>
                </c:pt>
                <c:pt idx="10">
                  <c:v>0.99029999999999996</c:v>
                </c:pt>
              </c:numCache>
            </c:numRef>
          </c:yVal>
          <c:bubbleSize>
            <c:numRef>
              <c:f>'Sitting Posture System'!$D$72:$D$82</c:f>
              <c:numCache>
                <c:formatCode>General</c:formatCode>
                <c:ptCount val="11"/>
                <c:pt idx="0">
                  <c:v>8.6666666666666661</c:v>
                </c:pt>
                <c:pt idx="1">
                  <c:v>23</c:v>
                </c:pt>
                <c:pt idx="2">
                  <c:v>12</c:v>
                </c:pt>
                <c:pt idx="3">
                  <c:v>38.25</c:v>
                </c:pt>
                <c:pt idx="4">
                  <c:v>24.333333333333332</c:v>
                </c:pt>
                <c:pt idx="5">
                  <c:v>14.5</c:v>
                </c:pt>
                <c:pt idx="6">
                  <c:v>40</c:v>
                </c:pt>
                <c:pt idx="7">
                  <c:v>19</c:v>
                </c:pt>
                <c:pt idx="8">
                  <c:v>40</c:v>
                </c:pt>
                <c:pt idx="9">
                  <c:v>20</c:v>
                </c:pt>
                <c:pt idx="10">
                  <c:v>32</c:v>
                </c:pt>
              </c:numCache>
            </c:numRef>
          </c:bubbleSize>
          <c:bubble3D val="0"/>
          <c:extLst>
            <c:ext xmlns:c15="http://schemas.microsoft.com/office/drawing/2012/chart" uri="{02D57815-91ED-43cb-92C2-25804820EDAC}">
              <c15:datalabelsRange>
                <c15:f>'Sitting Posture System'!$A$72:$A$82</c15:f>
                <c15:dlblRangeCache>
                  <c:ptCount val="11"/>
                  <c:pt idx="0">
                    <c:v>CNN</c:v>
                  </c:pt>
                  <c:pt idx="1">
                    <c:v>KNN</c:v>
                  </c:pt>
                  <c:pt idx="2">
                    <c:v>Decision Tree</c:v>
                  </c:pt>
                  <c:pt idx="3">
                    <c:v>ANN</c:v>
                  </c:pt>
                  <c:pt idx="4">
                    <c:v>Random Forest</c:v>
                  </c:pt>
                  <c:pt idx="5">
                    <c:v>SVM</c:v>
                  </c:pt>
                  <c:pt idx="6">
                    <c:v>SOM (ISOM-SPR)</c:v>
                  </c:pt>
                  <c:pt idx="7">
                    <c:v>SNN</c:v>
                  </c:pt>
                  <c:pt idx="8">
                    <c:v>EMN</c:v>
                  </c:pt>
                  <c:pt idx="9">
                    <c:v>SimpleLogistic</c:v>
                  </c:pt>
                  <c:pt idx="10">
                    <c:v>LightGBM </c:v>
                  </c:pt>
                </c15:dlblRangeCache>
              </c15:datalabelsRange>
            </c:ext>
            <c:ext xmlns:c16="http://schemas.microsoft.com/office/drawing/2014/chart" uri="{C3380CC4-5D6E-409C-BE32-E72D297353CC}">
              <c16:uniqueId val="{0000000B-7033-48FC-A809-6BA12C47BACF}"/>
            </c:ext>
          </c:extLst>
        </c:ser>
        <c:dLbls>
          <c:showLegendKey val="0"/>
          <c:showVal val="0"/>
          <c:showCatName val="0"/>
          <c:showSerName val="0"/>
          <c:showPercent val="0"/>
          <c:showBubbleSize val="0"/>
        </c:dLbls>
        <c:bubbleScale val="30"/>
        <c:showNegBubbles val="0"/>
        <c:axId val="1764869535"/>
        <c:axId val="1094205999"/>
      </c:bubbleChart>
      <c:valAx>
        <c:axId val="1764869535"/>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Postures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205999"/>
        <c:crosses val="autoZero"/>
        <c:crossBetween val="midCat"/>
      </c:valAx>
      <c:valAx>
        <c:axId val="1094205999"/>
        <c:scaling>
          <c:orientation val="minMax"/>
          <c:max val="1.04"/>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869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sensors-template.dot</Template>
  <TotalTime>2568</TotalTime>
  <Pages>17</Pages>
  <Words>31859</Words>
  <Characters>181602</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14</cp:revision>
  <dcterms:created xsi:type="dcterms:W3CDTF">2024-01-18T09:54:00Z</dcterms:created>
  <dcterms:modified xsi:type="dcterms:W3CDTF">2024-02-06T01:07:00Z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id="OvVlTKzE"/&gt;&lt;style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