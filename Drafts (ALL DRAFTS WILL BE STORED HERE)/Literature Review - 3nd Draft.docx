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w:t>
      </w:r>
      <w:r w:rsidR="00904E60" w:rsidRPr="006E7811">
        <w:rPr>
          <w:bCs/>
          <w:color w:val="auto"/>
          <w:szCs w:val="18"/>
          <w:highlight w:val="yellow"/>
        </w:rPr>
        <w:t xml:space="preserve">Overall, it was </w:t>
      </w:r>
      <w:r w:rsidR="006F4CE9" w:rsidRPr="006E7811">
        <w:rPr>
          <w:bCs/>
          <w:color w:val="auto"/>
          <w:szCs w:val="18"/>
          <w:highlight w:val="yellow"/>
        </w:rPr>
        <w:t>observed</w:t>
      </w:r>
      <w:r w:rsidR="00904E60" w:rsidRPr="006E7811">
        <w:rPr>
          <w:bCs/>
          <w:color w:val="auto"/>
          <w:szCs w:val="18"/>
          <w:highlight w:val="yellow"/>
        </w:rPr>
        <w:t xml:space="preserve"> that the Force Sensing Resistor (FSR) </w:t>
      </w:r>
      <w:r w:rsidR="00CC4E9D" w:rsidRPr="006E7811">
        <w:rPr>
          <w:bCs/>
          <w:color w:val="auto"/>
          <w:szCs w:val="18"/>
          <w:highlight w:val="yellow"/>
        </w:rPr>
        <w:t>is the commonly used sensor for sitting posture detection</w:t>
      </w:r>
      <w:r w:rsidR="00B90F41" w:rsidRPr="006E7811">
        <w:rPr>
          <w:bCs/>
          <w:color w:val="auto"/>
          <w:szCs w:val="18"/>
          <w:highlight w:val="yellow"/>
        </w:rPr>
        <w:t>s</w:t>
      </w:r>
      <w:r w:rsidR="00CC4E9D" w:rsidRPr="006E7811">
        <w:rPr>
          <w:bCs/>
          <w:color w:val="auto"/>
          <w:szCs w:val="18"/>
          <w:highlight w:val="yellow"/>
        </w:rPr>
        <w:t>.</w:t>
      </w:r>
      <w:r w:rsidR="00E06DD1" w:rsidRPr="006E7811">
        <w:rPr>
          <w:bCs/>
          <w:color w:val="auto"/>
          <w:szCs w:val="18"/>
          <w:highlight w:val="yellow"/>
        </w:rPr>
        <w:t xml:space="preserve"> Additionally,</w:t>
      </w:r>
      <w:r w:rsidR="00B53B6D" w:rsidRPr="006E7811">
        <w:rPr>
          <w:bCs/>
          <w:color w:val="auto"/>
          <w:szCs w:val="18"/>
          <w:highlight w:val="yellow"/>
        </w:rPr>
        <w:t xml:space="preserve"> the</w:t>
      </w:r>
      <w:r w:rsidR="00B53B6D" w:rsidRPr="006E7811">
        <w:rPr>
          <w:color w:val="auto"/>
          <w:highlight w:val="yellow"/>
        </w:rPr>
        <w:t xml:space="preserve"> </w:t>
      </w:r>
      <w:r w:rsidR="00B53B6D" w:rsidRPr="006E7811">
        <w:rPr>
          <w:bCs/>
          <w:color w:val="auto"/>
          <w:szCs w:val="18"/>
          <w:highlight w:val="yellow"/>
        </w:rPr>
        <w:t xml:space="preserve">CNN (Convolutional Neural Networks) and the ANN (Artificial Neural Networks) were 2 of the most used machine learning </w:t>
      </w:r>
      <w:r w:rsidR="004C7DB0" w:rsidRPr="006E7811">
        <w:rPr>
          <w:bCs/>
          <w:color w:val="auto"/>
          <w:szCs w:val="18"/>
          <w:highlight w:val="yellow"/>
        </w:rPr>
        <w:t>models</w:t>
      </w:r>
      <w:r w:rsidR="00B53B6D" w:rsidRPr="006E7811">
        <w:rPr>
          <w:bCs/>
          <w:color w:val="auto"/>
          <w:szCs w:val="18"/>
          <w:highlight w:val="yellow"/>
        </w:rPr>
        <w:t xml:space="preserve"> for </w:t>
      </w:r>
      <w:r w:rsidR="00FE325B" w:rsidRPr="006E7811">
        <w:rPr>
          <w:bCs/>
          <w:color w:val="auto"/>
          <w:szCs w:val="18"/>
          <w:highlight w:val="yellow"/>
        </w:rPr>
        <w:t>sitting posture classification</w:t>
      </w:r>
      <w:r w:rsidR="008368F5" w:rsidRPr="006E7811">
        <w:rPr>
          <w:bCs/>
          <w:color w:val="auto"/>
          <w:szCs w:val="18"/>
          <w:highlight w:val="yellow"/>
        </w:rPr>
        <w:t>. The reviewed studies also highlighted a</w:t>
      </w:r>
      <w:r w:rsidR="00A55167" w:rsidRPr="006E7811">
        <w:rPr>
          <w:bCs/>
          <w:color w:val="auto"/>
          <w:szCs w:val="18"/>
          <w:highlight w:val="yellow"/>
        </w:rPr>
        <w:t xml:space="preserve"> gap</w:t>
      </w:r>
      <w:r w:rsidR="00DA5D82" w:rsidRPr="006E7811">
        <w:rPr>
          <w:bCs/>
          <w:color w:val="auto"/>
          <w:szCs w:val="18"/>
          <w:highlight w:val="yellow"/>
        </w:rPr>
        <w:t xml:space="preserve"> </w:t>
      </w:r>
      <w:r w:rsidR="00E770F9" w:rsidRPr="006E7811">
        <w:rPr>
          <w:bCs/>
          <w:color w:val="auto"/>
          <w:szCs w:val="18"/>
          <w:highlight w:val="yellow"/>
        </w:rPr>
        <w:t>within the</w:t>
      </w:r>
      <w:r w:rsidR="00DA5D82" w:rsidRPr="006E7811">
        <w:rPr>
          <w:bCs/>
          <w:color w:val="auto"/>
          <w:szCs w:val="18"/>
          <w:highlight w:val="yellow"/>
        </w:rPr>
        <w:t xml:space="preserve"> research field,</w:t>
      </w:r>
      <w:r w:rsidR="00A55167" w:rsidRPr="006E7811">
        <w:rPr>
          <w:bCs/>
          <w:color w:val="auto"/>
          <w:szCs w:val="18"/>
          <w:highlight w:val="yellow"/>
        </w:rPr>
        <w:t xml:space="preserve"> </w:t>
      </w:r>
      <w:r w:rsidR="001A3085" w:rsidRPr="006E7811">
        <w:rPr>
          <w:bCs/>
          <w:color w:val="auto"/>
          <w:szCs w:val="18"/>
          <w:highlight w:val="yellow"/>
        </w:rPr>
        <w:t xml:space="preserve">revealing that </w:t>
      </w:r>
      <w:r w:rsidR="00013DA3" w:rsidRPr="006E7811">
        <w:rPr>
          <w:bCs/>
          <w:color w:val="auto"/>
          <w:szCs w:val="18"/>
          <w:highlight w:val="yellow"/>
        </w:rPr>
        <w:t>a significant</w:t>
      </w:r>
      <w:r w:rsidR="00106602" w:rsidRPr="006E7811">
        <w:rPr>
          <w:bCs/>
          <w:color w:val="auto"/>
          <w:szCs w:val="18"/>
          <w:highlight w:val="yellow"/>
        </w:rPr>
        <w:t xml:space="preserve"> </w:t>
      </w:r>
      <w:r w:rsidR="001A3085" w:rsidRPr="006E7811">
        <w:rPr>
          <w:bCs/>
          <w:color w:val="auto"/>
          <w:szCs w:val="18"/>
          <w:highlight w:val="yellow"/>
        </w:rPr>
        <w:t xml:space="preserve">emphasis is </w:t>
      </w:r>
      <w:r w:rsidR="00013DA3" w:rsidRPr="006E7811">
        <w:rPr>
          <w:bCs/>
          <w:color w:val="auto"/>
          <w:szCs w:val="18"/>
          <w:highlight w:val="yellow"/>
        </w:rPr>
        <w:t>drawn on the</w:t>
      </w:r>
      <w:r w:rsidR="00602D1F" w:rsidRPr="006E7811">
        <w:rPr>
          <w:bCs/>
          <w:color w:val="auto"/>
          <w:szCs w:val="18"/>
          <w:highlight w:val="yellow"/>
        </w:rPr>
        <w:t xml:space="preserve"> validati</w:t>
      </w:r>
      <w:r w:rsidR="00013DA3" w:rsidRPr="006E7811">
        <w:rPr>
          <w:bCs/>
          <w:color w:val="auto"/>
          <w:szCs w:val="18"/>
          <w:highlight w:val="yellow"/>
        </w:rPr>
        <w:t>ng the</w:t>
      </w:r>
      <w:r w:rsidR="00602D1F" w:rsidRPr="006E7811">
        <w:rPr>
          <w:bCs/>
          <w:color w:val="auto"/>
          <w:szCs w:val="18"/>
          <w:highlight w:val="yellow"/>
        </w:rPr>
        <w:t xml:space="preserve"> proposed sitting posture algorithm, while the </w:t>
      </w:r>
      <w:r w:rsidR="00B54269" w:rsidRPr="006E7811">
        <w:rPr>
          <w:bCs/>
          <w:color w:val="auto"/>
          <w:szCs w:val="18"/>
          <w:highlight w:val="yellow"/>
        </w:rPr>
        <w:t xml:space="preserve">critical </w:t>
      </w:r>
      <w:r w:rsidR="00602D1F" w:rsidRPr="006E7811">
        <w:rPr>
          <w:bCs/>
          <w:color w:val="auto"/>
          <w:szCs w:val="18"/>
          <w:highlight w:val="yellow"/>
        </w:rPr>
        <w:t>evaluation on th</w:t>
      </w:r>
      <w:r w:rsidR="00B54269" w:rsidRPr="006E7811">
        <w:rPr>
          <w:bCs/>
          <w:color w:val="auto"/>
          <w:szCs w:val="18"/>
          <w:highlight w:val="yellow"/>
        </w:rPr>
        <w:t>e user feedback system</w:t>
      </w:r>
      <w:r w:rsidR="000D745D" w:rsidRPr="006E7811">
        <w:rPr>
          <w:bCs/>
          <w:color w:val="auto"/>
          <w:szCs w:val="18"/>
          <w:highlight w:val="yellow"/>
        </w:rPr>
        <w:t xml:space="preserve"> for posture </w:t>
      </w:r>
      <w:r w:rsidR="00F71585" w:rsidRPr="006E7811">
        <w:rPr>
          <w:bCs/>
          <w:color w:val="auto"/>
          <w:szCs w:val="18"/>
          <w:highlight w:val="yellow"/>
        </w:rPr>
        <w:t>correction</w:t>
      </w:r>
      <w:r w:rsidR="00B54269" w:rsidRPr="006E7811">
        <w:rPr>
          <w:bCs/>
          <w:color w:val="auto"/>
          <w:szCs w:val="18"/>
          <w:highlight w:val="yellow"/>
        </w:rPr>
        <w:t xml:space="preserve"> is often dismissed</w:t>
      </w:r>
      <w:r w:rsidR="00670CE4" w:rsidRPr="006E7811">
        <w:rPr>
          <w:bCs/>
          <w:color w:val="auto"/>
          <w:szCs w:val="18"/>
          <w:highlight w:val="yellow"/>
        </w:rPr>
        <w:t xml:space="preserve"> upon</w:t>
      </w:r>
      <w:r w:rsidR="00B54269" w:rsidRPr="006E7811">
        <w:rPr>
          <w:bCs/>
          <w:color w:val="auto"/>
          <w:szCs w:val="18"/>
          <w:highlight w:val="yellow"/>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126BD336" w:rsidR="00E93210" w:rsidRDefault="00313E7D" w:rsidP="00313E7D">
      <w:pPr>
        <w:pStyle w:val="MDPI21heading1"/>
        <w:ind w:left="2968"/>
        <w:jc w:val="both"/>
        <w:rPr>
          <w:lang w:eastAsia="zh-CN"/>
        </w:rPr>
      </w:pPr>
      <w:r>
        <w:rPr>
          <w:lang w:eastAsia="zh-CN"/>
        </w:rPr>
        <w:t xml:space="preserve">1. </w:t>
      </w:r>
      <w:r w:rsidR="00E93210"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48DBCC10" w14:textId="02AC1521" w:rsidR="00735236" w:rsidRDefault="00735236" w:rsidP="00461C17">
      <w:pPr>
        <w:pStyle w:val="MDPI21heading1"/>
        <w:numPr>
          <w:ilvl w:val="0"/>
          <w:numId w:val="26"/>
        </w:numPr>
      </w:pPr>
      <w:r>
        <w:t>Objectives</w:t>
      </w:r>
    </w:p>
    <w:p w14:paraId="671C027D" w14:textId="2A2722FB" w:rsidR="00735236" w:rsidRDefault="00004247" w:rsidP="00735236">
      <w:pPr>
        <w:pStyle w:val="MDPI31text"/>
      </w:pPr>
      <w:r w:rsidRPr="00692B59">
        <w:rPr>
          <w:highlight w:val="yellow"/>
        </w:rPr>
        <w:t>The</w:t>
      </w:r>
      <w:r w:rsidR="00DF7608" w:rsidRPr="00692B59">
        <w:rPr>
          <w:highlight w:val="yellow"/>
        </w:rPr>
        <w:t xml:space="preserve"> </w:t>
      </w:r>
      <w:r w:rsidR="000A5F1C" w:rsidRPr="00692B59">
        <w:rPr>
          <w:highlight w:val="yellow"/>
        </w:rPr>
        <w:t>primary aim of this literature review</w:t>
      </w:r>
      <w:r w:rsidR="00DF7608" w:rsidRPr="00692B59">
        <w:rPr>
          <w:highlight w:val="yellow"/>
        </w:rPr>
        <w:t xml:space="preserve"> </w:t>
      </w:r>
      <w:commentRangeStart w:id="47"/>
      <w:r w:rsidR="00735236" w:rsidRPr="00692B59">
        <w:rPr>
          <w:highlight w:val="yellow"/>
        </w:rPr>
        <w:t>study</w:t>
      </w:r>
      <w:r w:rsidR="000A5F1C" w:rsidRPr="00692B59">
        <w:rPr>
          <w:highlight w:val="yellow"/>
        </w:rPr>
        <w:t xml:space="preserve"> is </w:t>
      </w:r>
      <w:r w:rsidR="004A44D3" w:rsidRPr="00692B59">
        <w:rPr>
          <w:highlight w:val="yellow"/>
        </w:rPr>
        <w:t>to</w:t>
      </w:r>
      <w:r w:rsidR="000502EB" w:rsidRPr="00692B59">
        <w:rPr>
          <w:highlight w:val="yellow"/>
        </w:rPr>
        <w:t xml:space="preserve"> </w:t>
      </w:r>
      <w:r w:rsidR="00735236" w:rsidRPr="00692B59">
        <w:rPr>
          <w:highlight w:val="yellow"/>
        </w:rPr>
        <w:t>evaluate</w:t>
      </w:r>
      <w:r w:rsidR="00695578" w:rsidRPr="00692B59">
        <w:rPr>
          <w:highlight w:val="yellow"/>
        </w:rPr>
        <w:t xml:space="preserve"> </w:t>
      </w:r>
      <w:r w:rsidR="00735236" w:rsidRPr="00692B59">
        <w:rPr>
          <w:highlight w:val="yellow"/>
        </w:rPr>
        <w:t xml:space="preserve">published papers </w:t>
      </w:r>
      <w:r w:rsidR="00BF749B" w:rsidRPr="00692B59">
        <w:rPr>
          <w:highlight w:val="yellow"/>
        </w:rPr>
        <w:t xml:space="preserve">on smart sensing chair </w:t>
      </w:r>
      <w:r w:rsidR="00FA42EC" w:rsidRPr="00692B59">
        <w:rPr>
          <w:highlight w:val="yellow"/>
        </w:rPr>
        <w:t>systems</w:t>
      </w:r>
      <w:r w:rsidR="00236040" w:rsidRPr="00692B59">
        <w:rPr>
          <w:highlight w:val="yellow"/>
        </w:rPr>
        <w:t xml:space="preserve">, aiming to </w:t>
      </w:r>
      <w:r w:rsidR="00695578" w:rsidRPr="00692B59">
        <w:rPr>
          <w:highlight w:val="yellow"/>
        </w:rPr>
        <w:t>understand the</w:t>
      </w:r>
      <w:r w:rsidR="00363A61" w:rsidRPr="00692B59">
        <w:rPr>
          <w:highlight w:val="yellow"/>
        </w:rPr>
        <w:t xml:space="preserve"> methods being employed in posture classification</w:t>
      </w:r>
      <w:r w:rsidR="00735236" w:rsidRPr="00692B59">
        <w:rPr>
          <w:highlight w:val="yellow"/>
        </w:rPr>
        <w:t xml:space="preserve">. By exploring existing studies, </w:t>
      </w:r>
      <w:r w:rsidRPr="00692B59">
        <w:rPr>
          <w:highlight w:val="yellow"/>
        </w:rPr>
        <w:t xml:space="preserve">the objective is to have a comprehensive understanding </w:t>
      </w:r>
      <w:r w:rsidR="00FA7328" w:rsidRPr="00692B59">
        <w:rPr>
          <w:highlight w:val="yellow"/>
        </w:rPr>
        <w:t xml:space="preserve">of </w:t>
      </w:r>
      <w:r w:rsidRPr="00692B59">
        <w:rPr>
          <w:highlight w:val="yellow"/>
        </w:rPr>
        <w:t>field of</w:t>
      </w:r>
      <w:r w:rsidR="00FA7328" w:rsidRPr="00692B59">
        <w:rPr>
          <w:highlight w:val="yellow"/>
        </w:rPr>
        <w:t xml:space="preserve"> </w:t>
      </w:r>
      <w:r w:rsidR="00735236" w:rsidRPr="00692B59">
        <w:rPr>
          <w:highlight w:val="yellow"/>
        </w:rPr>
        <w:t>smart sensing chair</w:t>
      </w:r>
      <w:r w:rsidRPr="00692B59">
        <w:rPr>
          <w:highlight w:val="yellow"/>
        </w:rPr>
        <w:t xml:space="preserve"> systems</w:t>
      </w:r>
      <w:r w:rsidR="00735236" w:rsidRPr="00692B59">
        <w:rPr>
          <w:highlight w:val="yellow"/>
        </w:rPr>
        <w:t>.</w:t>
      </w:r>
      <w:commentRangeEnd w:id="47"/>
      <w:r w:rsidR="00C35DFC" w:rsidRPr="00692B59">
        <w:rPr>
          <w:rStyle w:val="CommentReference"/>
          <w:rFonts w:eastAsia="SimSun"/>
          <w:snapToGrid/>
          <w:highlight w:val="yellow"/>
          <w:lang w:eastAsia="zh-CN" w:bidi="ar-SA"/>
        </w:rPr>
        <w:commentReference w:id="47"/>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9F48D29" w14:textId="77777777" w:rsidR="003317E6" w:rsidRDefault="003317E6" w:rsidP="0071484F">
      <w:pPr>
        <w:pStyle w:val="MDPI31text"/>
      </w:pPr>
    </w:p>
    <w:p w14:paraId="677B25A8" w14:textId="77777777" w:rsidR="009B65CD" w:rsidRDefault="009B65CD" w:rsidP="0071484F">
      <w:pPr>
        <w:pStyle w:val="MDPI31text"/>
      </w:pPr>
    </w:p>
    <w:p w14:paraId="6682BD94" w14:textId="13A91FDA" w:rsidR="00735236" w:rsidRDefault="00735236" w:rsidP="009634E5">
      <w:pPr>
        <w:pStyle w:val="MDPI22heading2"/>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8"/>
      <w:r>
        <w:t>Google Scholar</w:t>
      </w:r>
      <w:commentRangeEnd w:id="48"/>
      <w:r w:rsidR="00CB770F">
        <w:rPr>
          <w:rStyle w:val="CommentReference"/>
          <w:rFonts w:eastAsia="SimSun"/>
          <w:snapToGrid/>
          <w:lang w:eastAsia="zh-CN" w:bidi="ar-SA"/>
        </w:rPr>
        <w:commentReference w:id="48"/>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9" w:author="Shiny Verghese" w:date="2024-01-18T09:39:00Z">
        <w:r w:rsidDel="00CB770F">
          <w:delText>Once the relevant research papers were found and collected, the data extraction phase was followed. This</w:delText>
        </w:r>
      </w:del>
      <w:ins w:id="50" w:author="Shiny Verghese" w:date="2024-01-18T09:39:00Z">
        <w:r w:rsidR="00CB770F">
          <w:t>The Data Extraction</w:t>
        </w:r>
      </w:ins>
      <w:r>
        <w:t xml:space="preserve"> phase </w:t>
      </w:r>
      <w:del w:id="51" w:author="Shiny Verghese" w:date="2024-01-18T09:39:00Z">
        <w:r w:rsidDel="00CB770F">
          <w:delText xml:space="preserve">is </w:delText>
        </w:r>
      </w:del>
      <w:r>
        <w:t xml:space="preserve">primarily focused on extracting the relevant information </w:t>
      </w:r>
      <w:del w:id="52" w:author="Shiny Verghese" w:date="2024-01-18T09:40:00Z">
        <w:r w:rsidDel="00CB770F">
          <w:delText>which relates</w:delText>
        </w:r>
      </w:del>
      <w:ins w:id="53" w:author="Shiny Verghese" w:date="2024-01-18T09:40:00Z">
        <w:r w:rsidR="00CB770F">
          <w:t>relating</w:t>
        </w:r>
      </w:ins>
      <w:r>
        <w:t xml:space="preserve"> </w:t>
      </w:r>
      <w:del w:id="54" w:author="Shiny Verghese" w:date="2024-01-18T09:40:00Z">
        <w:r w:rsidDel="00CB770F">
          <w:delText xml:space="preserve">back </w:delText>
        </w:r>
      </w:del>
      <w:r>
        <w:t>to the research questions</w:t>
      </w:r>
      <w:ins w:id="55"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26DABD30" w:rsidR="00B97BA0" w:rsidRDefault="00B957C9" w:rsidP="00B97BA0">
      <w:pPr>
        <w:pStyle w:val="MDPI52figure"/>
        <w:rPr>
          <w:lang w:val="en-GB"/>
        </w:rPr>
      </w:pPr>
      <w:r>
        <w:rPr>
          <w:noProof/>
        </w:rPr>
        <w:pict w14:anchorId="55A4C4D1">
          <v:rect id="Ink 70" o:spid="_x0000_s2058" style="position:absolute;left:0;text-align:left;margin-left:289.6pt;margin-top:36.9pt;width:30.3pt;height:5.25pt;z-index:251729920;visibility:visible;mso-wrap-style:square;mso-wrap-distance-left:9pt;mso-wrap-distance-top:0;mso-wrap-distance-right:9pt;mso-wrap-distance-bottom:0;mso-position-horizontal:absolute;mso-position-horizontal-relative:text;mso-position-vertical:absolute;mso-position-vertical-relative:text" coordsize="1021,135" filled="f" strokecolor="#e71224" strokeweight=".5mm">
            <v:stroke endcap="round"/>
            <v:path shadowok="f" o:extrusionok="f" fillok="f" insetpenok="f"/>
            <o:lock v:ext="edit" rotation="t" text="t"/>
            <o:ink i="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" annotation="t"/>
          </v:rect>
        </w:pict>
      </w:r>
      <w:r>
        <w:rPr>
          <w:noProof/>
        </w:rPr>
        <w:pict w14:anchorId="61246F7D">
          <v:rect id="Ink 69" o:spid="_x0000_s2057" style="position:absolute;left:0;text-align:left;margin-left:243.55pt;margin-top:190.2pt;width:34.15pt;height:19.85pt;z-index:251728896;visibility:visible;mso-wrap-style:square;mso-wrap-distance-left:9pt;mso-wrap-distance-top:0;mso-wrap-distance-right:9pt;mso-wrap-distance-bottom:0;mso-position-horizontal:absolute;mso-position-horizontal-relative:text;mso-position-vertical:absolute;mso-position-vertical-relative:text" coordorigin="1,1" coordsize="1153,651" filled="f" strokecolor="#e71224" strokeweight=".5mm">
            <v:stroke endcap="round"/>
            <v:path shadowok="f" o:extrusionok="f" fillok="f" insetpenok="f"/>
            <o:lock v:ext="edit" rotation="t" text="t"/>
            <o:ink i="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" annotation="t"/>
          </v:rect>
        </w:pict>
      </w:r>
      <w:r>
        <w:rPr>
          <w:noProof/>
        </w:rPr>
        <w:pict w14:anchorId="7CBF2637">
          <v:rect id="Ink 65" o:spid="_x0000_s2056" style="position:absolute;left:0;text-align:left;margin-left:246.6pt;margin-top:107.2pt;width:39.9pt;height:27.85pt;z-index:251724800;visibility:visible;mso-wrap-style:square;mso-wrap-distance-left:9pt;mso-wrap-distance-top:0;mso-wrap-distance-right:9pt;mso-wrap-distance-bottom:0;mso-position-horizontal:absolute;mso-position-horizontal-relative:text;mso-position-vertical:absolute;mso-position-vertical-relative:text" coordorigin=",1" coordsize="1360,934" filled="f" strokecolor="#e71224" strokeweight=".5mm">
            <v:stroke endcap="round"/>
            <v:path shadowok="f" o:extrusionok="f" fillok="f" insetpenok="f"/>
            <o:lock v:ext="edit" rotation="t" text="t"/>
            <o:ink i="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" annotation="t"/>
          </v:rect>
        </w:pict>
      </w:r>
      <w:r>
        <w:rPr>
          <w:noProof/>
        </w:rPr>
        <w:pict w14:anchorId="1B011DCF">
          <v:rect id="Ink 66" o:spid="_x0000_s2055" style="position:absolute;left:0;text-align:left;margin-left:123.75pt;margin-top:113.4pt;width:79.1pt;height:24.05pt;z-index:251725824;visibility:visible;mso-wrap-style:square;mso-wrap-distance-left:9pt;mso-wrap-distance-top:0;mso-wrap-distance-right:9pt;mso-wrap-distance-bottom:0;mso-position-horizontal:absolute;mso-position-horizontal-relative:text;mso-position-vertical:absolute;mso-position-vertical-relative:text" coordorigin="1,1" coordsize="2739,798" filled="f" strokecolor="#e71224" strokeweight=".5mm">
            <v:stroke endcap="round"/>
            <v:path shadowok="f" o:extrusionok="f" fillok="f" insetpenok="f"/>
            <o:lock v:ext="edit" rotation="t" text="t"/>
            <o:ink i="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" annotation="t"/>
          </v:rect>
        </w:pict>
      </w:r>
      <w:r>
        <w:rPr>
          <w:noProof/>
        </w:rPr>
        <w:pict w14:anchorId="44E674BA">
          <v:rect id="Ink 57" o:spid="_x0000_s2054" style="position:absolute;left:0;text-align:left;margin-left:124.9pt;margin-top:20.6pt;width:158.55pt;height:53.8pt;z-index:251716608;visibility:visible;mso-wrap-style:square;mso-wrap-distance-left:9pt;mso-wrap-distance-top:0;mso-wrap-distance-right:9pt;mso-wrap-distance-bottom:0;mso-position-horizontal:absolute;mso-position-horizontal-relative:text;mso-position-vertical:absolute;mso-position-vertical-relative:text" coordorigin=",1" coordsize="5545,1848" filled="f" strokecolor="#e71224" strokeweight=".5mm">
            <v:stroke endcap="round"/>
            <v:path shadowok="f" o:extrusionok="f" fillok="f" insetpenok="f"/>
            <o:lock v:ext="edit" rotation="t" text="t"/>
            <o:ink i="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" annotation="t"/>
          </v:rect>
        </w:pict>
      </w:r>
      <w:commentRangeStart w:id="56"/>
      <w:r w:rsidR="00B97BA0" w:rsidRPr="004E7441">
        <w:rPr>
          <w:noProof/>
          <w:highlight w:val="yellow"/>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6"/>
      <w:r w:rsidR="006027AC" w:rsidRPr="004E7441">
        <w:rPr>
          <w:rStyle w:val="CommentReference"/>
          <w:rFonts w:eastAsia="SimSun"/>
          <w:snapToGrid/>
          <w:highlight w:val="yellow"/>
          <w:lang w:eastAsia="zh-CN" w:bidi="ar-SA"/>
        </w:rPr>
        <w:commentReference w:id="56"/>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7"/>
      <w:commentRangeEnd w:id="57"/>
      <w:r w:rsidR="00CB770F">
        <w:rPr>
          <w:rStyle w:val="CommentReference"/>
          <w:rFonts w:eastAsia="SimSun"/>
          <w:snapToGrid/>
          <w:lang w:eastAsia="zh-CN" w:bidi="ar-SA"/>
        </w:rPr>
        <w:commentReference w:id="57"/>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05D4674E" w14:textId="0DD4E374" w:rsidR="00EA55B0" w:rsidRDefault="002E72A0" w:rsidP="00735236">
      <w:pPr>
        <w:pStyle w:val="MDPI31text"/>
      </w:pPr>
      <w:r>
        <w:t xml:space="preserve">According to various studies found, </w:t>
      </w:r>
      <w:del w:id="58" w:author="Shiny Verghese" w:date="2024-01-18T09:48:00Z">
        <w:r w:rsidR="00735236" w:rsidDel="001E7DBA">
          <w:delText xml:space="preserve">As previously stated, </w:delText>
        </w:r>
      </w:del>
      <w:r w:rsidR="00BF1219">
        <w:t>Tan et al.</w:t>
      </w:r>
      <w:r w:rsidR="00EA55B0">
        <w:t xml:space="preserve"> back in 2007</w:t>
      </w:r>
      <w:r w:rsidR="00BF1219">
        <w:t xml:space="preserve">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rsidR="00735236">
        <w:t xml:space="preserve"> was</w:t>
      </w:r>
      <w:r w:rsidR="00EA55B0">
        <w:t xml:space="preserve"> seen as one of the </w:t>
      </w:r>
      <w:r w:rsidR="00735236">
        <w:t>first research</w:t>
      </w:r>
      <w:r w:rsidR="00FD1A7B">
        <w:t xml:space="preserve"> study</w:t>
      </w:r>
      <w:r w:rsidR="00735236">
        <w:t xml:space="preserve"> </w:t>
      </w:r>
      <w:r w:rsidR="00EA55B0">
        <w:t xml:space="preserve">that </w:t>
      </w:r>
      <w:r w:rsidR="00735236">
        <w:t>pioneer</w:t>
      </w:r>
      <w:r w:rsidR="00EA55B0">
        <w:t>ed</w:t>
      </w:r>
      <w:r w:rsidR="00735236">
        <w:t xml:space="preserve"> the idea of a smart sensing chair capable</w:t>
      </w:r>
      <w:r w:rsidR="003C4184">
        <w:t xml:space="preserve"> of</w:t>
      </w:r>
      <w:r w:rsidR="00735236">
        <w:t xml:space="preserve"> </w:t>
      </w:r>
      <w:r w:rsidR="00601B2D">
        <w:t xml:space="preserve">classifying </w:t>
      </w:r>
      <w:r w:rsidR="00FB17BE">
        <w:t xml:space="preserve">an </w:t>
      </w:r>
      <w:r w:rsidR="007B4CEF">
        <w:t>individual’s</w:t>
      </w:r>
      <w:r w:rsidR="00601B2D">
        <w:t xml:space="preserve"> sitting posture</w:t>
      </w:r>
      <w:r w:rsidR="00735236">
        <w:t xml:space="preserve"> </w:t>
      </w:r>
      <w:r w:rsidR="00441187">
        <w:t xml:space="preserve">based on </w:t>
      </w:r>
      <w:r w:rsidR="00735236">
        <w:t>pressure distribution sensors integrated into the chair.</w:t>
      </w:r>
      <w:r w:rsidR="000E41D4">
        <w:t xml:space="preserve"> Over the year</w:t>
      </w:r>
      <w:r w:rsidR="00712AFD">
        <w:t>s</w:t>
      </w:r>
      <w:r w:rsidR="000E41D4">
        <w:t xml:space="preserve">, </w:t>
      </w:r>
      <w:r w:rsidR="00712AFD">
        <w:t xml:space="preserve">there has been an increase in the number of research studies </w:t>
      </w:r>
      <w:r w:rsidR="00C406C2">
        <w:t>conducted on the concept of sitting posture classification on smart sensing chairs</w:t>
      </w:r>
      <w:r w:rsidR="00BC29D1">
        <w:t xml:space="preserve"> as shown in Figure 4</w:t>
      </w:r>
      <w:r w:rsidR="00CF61BE">
        <w:t xml:space="preserve"> below</w:t>
      </w:r>
      <w:r w:rsidR="00624800">
        <w:t xml:space="preserve">. </w:t>
      </w:r>
      <w:r w:rsidR="00E61391">
        <w:t>The data</w:t>
      </w:r>
      <w:r w:rsidR="00491C60">
        <w:t xml:space="preserve"> suggests that</w:t>
      </w:r>
      <w:r w:rsidR="00E61391">
        <w:t xml:space="preserve"> there is an </w:t>
      </w:r>
      <w:r w:rsidR="00BD2995">
        <w:t>upward</w:t>
      </w:r>
      <w:r w:rsidR="00E61391">
        <w:t xml:space="preserve"> trend in this </w:t>
      </w:r>
      <w:r w:rsidR="0033058F">
        <w:t>field of research which is worth investigating</w:t>
      </w:r>
      <w:r w:rsidR="00F14534">
        <w:t xml:space="preserve"> by researchers</w:t>
      </w:r>
      <w:r w:rsidR="0033058F">
        <w:t>.</w:t>
      </w:r>
    </w:p>
    <w:p w14:paraId="4167FA69" w14:textId="4BB6FE7B" w:rsidR="00735236" w:rsidRPr="000E41D4" w:rsidRDefault="00735236" w:rsidP="00735236">
      <w:pPr>
        <w:pStyle w:val="MDPI31text"/>
        <w:rPr>
          <w:color w:val="FF0000"/>
        </w:rPr>
      </w:pPr>
      <w:r>
        <w:t xml:space="preserve"> </w:t>
      </w:r>
    </w:p>
    <w:p w14:paraId="14066E1B" w14:textId="6F9C788F" w:rsidR="00A1079D" w:rsidRDefault="00B957C9" w:rsidP="00A1079D">
      <w:pPr>
        <w:pStyle w:val="MDPI52figure"/>
      </w:pPr>
      <w:r>
        <w:rPr>
          <w:noProof/>
        </w:rPr>
        <w:lastRenderedPageBreak/>
        <w:pict w14:anchorId="30DD6234">
          <v:rect id="Ink 71" o:spid="_x0000_s2053" style="position:absolute;left:0;text-align:left;margin-left:127.4pt;margin-top:148.95pt;width:1.65pt;height:1.75pt;z-index:251730944;visibility:visible;mso-wrap-style:square;mso-wrap-distance-left:9pt;mso-wrap-distance-top:0;mso-wrap-distance-right:9pt;mso-wrap-distance-bottom:0;mso-position-horizontal:absolute;mso-position-horizontal-relative:text;mso-position-vertical:absolute;mso-position-vertical-relative:text" coordorigin="1" coordsize="7,13" filled="f" strokecolor="#e71224" strokeweight=".5mm">
            <v:stroke endcap="round"/>
            <v:path shadowok="f" o:extrusionok="f" fillok="f" insetpenok="f"/>
            <o:lock v:ext="edit" rotation="t" text="t"/>
            <o:ink i="AHMdAgICARBYz1SK5pfFT48G+LrS4ZsiAwtIEETnpZABRTJGMgUDOAtkGSMyCoHH//8PgMf//w8z&#10;CoHH//8PgMf//w84CQD+/wMAAAAAAAokB4Pp1DmAgvs+3ymQh+TW5N+HReDyfi7wCgARIHDkU5ue&#10;WtoB&#10;" annotation="t"/>
          </v:rect>
        </w:pict>
      </w:r>
      <w:r w:rsidR="00435E48" w:rsidRPr="00435E48">
        <w:t xml:space="preserve"> </w:t>
      </w:r>
      <w:r w:rsidR="007C5CE4">
        <w:rPr>
          <w:noProof/>
        </w:rPr>
        <w:drawing>
          <wp:inline distT="0" distB="0" distL="0" distR="0" wp14:anchorId="1AAF737E" wp14:editId="4BF1A2B1">
            <wp:extent cx="4217873" cy="2743200"/>
            <wp:effectExtent l="0" t="0" r="0" b="0"/>
            <wp:docPr id="596065058" name="Chart 1">
              <a:extLst xmlns:a="http://schemas.openxmlformats.org/drawingml/2006/main">
                <a:ext uri="{FF2B5EF4-FFF2-40B4-BE49-F238E27FC236}">
                  <a16:creationId xmlns:a16="http://schemas.microsoft.com/office/drawing/2014/main" id="{487705D8-EC89-D01D-FA1F-64E8A2EAF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123CAA" w14:textId="6734E611" w:rsidR="002D0695" w:rsidRPr="009214D5" w:rsidRDefault="000E10A1" w:rsidP="00441187">
      <w:pPr>
        <w:pStyle w:val="MDPI51figurecaption"/>
        <w:rPr>
          <w:color w:val="auto"/>
        </w:rPr>
      </w:pPr>
      <w:r w:rsidRPr="009214D5">
        <w:rPr>
          <w:color w:val="auto"/>
        </w:rPr>
        <w:t xml:space="preserve">Figure </w:t>
      </w:r>
      <w:r w:rsidR="009450FE" w:rsidRPr="009214D5">
        <w:rPr>
          <w:color w:val="auto"/>
        </w:rPr>
        <w:t>4</w:t>
      </w:r>
      <w:r w:rsidRPr="009214D5">
        <w:rPr>
          <w:color w:val="auto"/>
        </w:rPr>
        <w:t xml:space="preserve"> </w:t>
      </w:r>
      <w:r w:rsidR="00480774" w:rsidRPr="009214D5">
        <w:rPr>
          <w:color w:val="auto"/>
        </w:rPr>
        <w:t>–</w:t>
      </w:r>
      <w:r w:rsidRPr="009214D5">
        <w:rPr>
          <w:color w:val="auto"/>
        </w:rPr>
        <w:t xml:space="preserve"> </w:t>
      </w:r>
      <w:r w:rsidR="00480774" w:rsidRPr="009214D5">
        <w:rPr>
          <w:color w:val="auto"/>
        </w:rPr>
        <w:t>Number of Research Papers published on smart sensing chair technology</w:t>
      </w:r>
      <w:r w:rsidR="009214D5">
        <w:rPr>
          <w:color w:val="auto"/>
        </w:rPr>
        <w:t xml:space="preserve"> along with the </w:t>
      </w:r>
      <w:r w:rsidR="003A23D2">
        <w:rPr>
          <w:color w:val="auto"/>
        </w:rPr>
        <w:t>sensor being used</w:t>
      </w:r>
      <w:r w:rsidR="00480774" w:rsidRPr="009214D5">
        <w:rPr>
          <w:color w:val="auto"/>
        </w:rPr>
        <w:t xml:space="preserve"> from 20</w:t>
      </w:r>
      <w:r w:rsidR="009214D5" w:rsidRPr="009214D5">
        <w:rPr>
          <w:color w:val="auto"/>
        </w:rPr>
        <w:t>0</w:t>
      </w:r>
      <w:r w:rsidR="00480774" w:rsidRPr="009214D5">
        <w:rPr>
          <w:color w:val="auto"/>
        </w:rPr>
        <w:t xml:space="preserve">7 to </w:t>
      </w:r>
      <w:r w:rsidR="000A159A" w:rsidRPr="009214D5">
        <w:rPr>
          <w:color w:val="auto"/>
        </w:rPr>
        <w:t>2023.</w:t>
      </w:r>
    </w:p>
    <w:p w14:paraId="18D23AB3" w14:textId="16066B98" w:rsidR="00B0200B" w:rsidRDefault="00735236" w:rsidP="00C72509">
      <w:pPr>
        <w:pStyle w:val="MDPI22heading2"/>
      </w:pPr>
      <w:r>
        <w:t>Sensor systems</w:t>
      </w:r>
    </w:p>
    <w:p w14:paraId="5C765BA7" w14:textId="76789D4F" w:rsidR="00CB4660" w:rsidRDefault="000E0831" w:rsidP="00CB4660">
      <w:pPr>
        <w:pStyle w:val="MDPI31text"/>
      </w:pPr>
      <w:r>
        <w:t>Across</w:t>
      </w:r>
      <w:r w:rsidR="00AC0D2B">
        <w:t xml:space="preserve"> the different </w:t>
      </w:r>
      <w:r w:rsidR="002A7520">
        <w:t xml:space="preserve">research papers, there are different types of sensor devices that are being employed in the classification of sitting postures. </w:t>
      </w:r>
      <w:r w:rsidR="002D3352">
        <w:t xml:space="preserve">Overall, there are </w:t>
      </w:r>
      <w:r w:rsidR="00F763F5">
        <w:t xml:space="preserve">5 </w:t>
      </w:r>
      <w:r w:rsidR="001B4E6A">
        <w:t xml:space="preserve">sensor </w:t>
      </w:r>
      <w:r w:rsidR="00F763F5">
        <w:t xml:space="preserve">devices that are being used which </w:t>
      </w:r>
      <w:r w:rsidR="00AE1F31">
        <w:t>are</w:t>
      </w:r>
      <w:r w:rsidR="00F763F5">
        <w:t xml:space="preserve"> a pressure sensor, load cell, flex sensor and camera sensor. </w:t>
      </w:r>
      <w:r w:rsidR="001B4E6A">
        <w:t xml:space="preserve">From Figure </w:t>
      </w:r>
      <w:r w:rsidR="00CB4660">
        <w:t>5</w:t>
      </w:r>
      <w:r w:rsidR="001B4E6A">
        <w:t xml:space="preserve">, it is shown that pressure sensors are the most popular option among </w:t>
      </w:r>
      <w:r w:rsidR="009E06B7">
        <w:t>other sensors</w:t>
      </w:r>
      <w:r w:rsidR="001B4E6A">
        <w:t xml:space="preserve">. </w:t>
      </w:r>
      <w:r w:rsidR="00F763F5">
        <w:t xml:space="preserve"> </w:t>
      </w:r>
    </w:p>
    <w:p w14:paraId="03D85174" w14:textId="0C37D9C3" w:rsidR="00C72509" w:rsidRDefault="00C72509" w:rsidP="00CB4660">
      <w:pPr>
        <w:pStyle w:val="MDPI31text"/>
      </w:pPr>
    </w:p>
    <w:p w14:paraId="2066CB98" w14:textId="0EAE0004" w:rsidR="00C72509" w:rsidRDefault="00AA0B2C" w:rsidP="00AA0B2C">
      <w:pPr>
        <w:pStyle w:val="MDPI31text"/>
        <w:ind w:firstLine="0"/>
      </w:pPr>
      <w:r>
        <w:t xml:space="preserve">Furthermore, </w:t>
      </w:r>
      <w:del w:id="59" w:author="Shiny Verghese" w:date="2024-01-18T09:50:00Z">
        <w:r w:rsidR="00C72509" w:rsidDel="001E7DBA">
          <w:delText>As anticipated, various scholarly papers</w:delText>
        </w:r>
      </w:del>
      <w:r>
        <w:t>t</w:t>
      </w:r>
      <w:ins w:id="60" w:author="Shiny Verghese" w:date="2024-01-18T09:50:00Z">
        <w:r w:rsidR="00C72509">
          <w:t>he published studies</w:t>
        </w:r>
      </w:ins>
      <w:ins w:id="61" w:author="Shiny Verghese" w:date="2024-01-18T09:51:00Z">
        <w:r w:rsidR="00C72509">
          <w:t xml:space="preserve"> are based on the</w:t>
        </w:r>
      </w:ins>
      <w:r w:rsidR="00C72509">
        <w:t xml:space="preserve"> use</w:t>
      </w:r>
      <w:ins w:id="62" w:author="Shiny Verghese" w:date="2024-01-18T09:51:00Z">
        <w:r w:rsidR="00C72509">
          <w:t xml:space="preserve"> of</w:t>
        </w:r>
      </w:ins>
      <w:r w:rsidR="00C72509">
        <w:t xml:space="preserve"> diverse types of sensor devices to detect </w:t>
      </w:r>
      <w:del w:id="63" w:author="Shiny Verghese" w:date="2024-01-18T09:51:00Z">
        <w:r w:rsidR="00C72509" w:rsidDel="001E7DBA">
          <w:delText xml:space="preserve">different </w:delText>
        </w:r>
      </w:del>
      <w:r w:rsidR="00C72509">
        <w:t>sitting postures. In summary, they can be divided into 4 overarching categories:</w:t>
      </w:r>
    </w:p>
    <w:p w14:paraId="229D4E3A"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Sensing Chairs using Pressure Sensors</w:t>
      </w:r>
    </w:p>
    <w:p w14:paraId="07CECFE8"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Sensing Chairs using Flex Sensors</w:t>
      </w:r>
    </w:p>
    <w:p w14:paraId="240A99AD"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Sensor Chairs using Mixed Sensor Systems</w:t>
      </w:r>
    </w:p>
    <w:p w14:paraId="45B643A2" w14:textId="77777777" w:rsidR="00C72509" w:rsidRDefault="00C72509" w:rsidP="00C72509">
      <w:pPr>
        <w:pStyle w:val="MDPI31text"/>
      </w:pPr>
      <w:r w:rsidRPr="00464186">
        <w:rPr>
          <w:highlight w:val="yellow"/>
        </w:rPr>
        <w:t>•</w:t>
      </w:r>
      <w:r w:rsidRPr="00464186">
        <w:rPr>
          <w:highlight w:val="yellow"/>
        </w:rPr>
        <w:tab/>
        <w:t>Smart Sensing Chairs using Image Processing</w:t>
      </w:r>
    </w:p>
    <w:p w14:paraId="1A469249" w14:textId="77777777" w:rsidR="00C72509" w:rsidRDefault="00C72509" w:rsidP="0027042E">
      <w:pPr>
        <w:pStyle w:val="MDPI31text"/>
        <w:ind w:left="0" w:firstLine="0"/>
      </w:pPr>
    </w:p>
    <w:p w14:paraId="61B7943D" w14:textId="77777777" w:rsidR="00735236" w:rsidRDefault="00735236" w:rsidP="00735236">
      <w:pPr>
        <w:pStyle w:val="MDPI22heading2"/>
      </w:pPr>
      <w:commentRangeStart w:id="64"/>
      <w:r>
        <w:t>Sensing Chair using Pressure Sensors</w:t>
      </w:r>
      <w:commentRangeEnd w:id="64"/>
      <w:r w:rsidR="00941BF9">
        <w:rPr>
          <w:rStyle w:val="CommentReference"/>
          <w:rFonts w:eastAsia="SimSun"/>
          <w:i w:val="0"/>
          <w:noProof w:val="0"/>
          <w:snapToGrid/>
          <w:lang w:eastAsia="zh-CN" w:bidi="ar-SA"/>
        </w:rPr>
        <w:commentReference w:id="64"/>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r w:rsidR="007D4625">
        <w:rPr>
          <w:color w:val="auto"/>
        </w:rPr>
        <w:t xml:space="preserve">are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4DAC1DD8" w:rsidR="00735236" w:rsidRDefault="00735236" w:rsidP="00BB117C">
      <w:pPr>
        <w:pStyle w:val="MDPI31text"/>
      </w:pPr>
      <w:r>
        <w:t>Force Sensing Resistors</w:t>
      </w:r>
      <w:r w:rsidR="005D1121">
        <w:t xml:space="preserve">, </w:t>
      </w:r>
      <w:r>
        <w:t xml:space="preserve">also known as force </w:t>
      </w:r>
      <w:r w:rsidR="00391D55">
        <w:t>sensors,</w:t>
      </w:r>
      <w:r>
        <w:t xml:space="preserve"> are commonly used to measure the forces</w:t>
      </w:r>
      <w:r w:rsidR="00645610">
        <w:t xml:space="preserve"> and physical pressure</w:t>
      </w:r>
      <w:r>
        <w:t xml:space="preserve">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are seen as very cost-effective</w:t>
      </w:r>
      <w:r w:rsidR="00BD10C0">
        <w:t xml:space="preserve"> and </w:t>
      </w:r>
      <w:r w:rsidR="007A7F74">
        <w:t>are</w:t>
      </w:r>
      <w:r w:rsidR="00BD10C0">
        <w:t xml:space="preserve"> a very popular option among other research studies.</w:t>
      </w:r>
    </w:p>
    <w:p w14:paraId="1ED5F621" w14:textId="39A4A275" w:rsidR="00735236" w:rsidRDefault="00B957C9" w:rsidP="00735236">
      <w:pPr>
        <w:pStyle w:val="MDPI52figure"/>
      </w:pPr>
      <w:r>
        <w:rPr>
          <w:noProof/>
        </w:rPr>
        <w:lastRenderedPageBreak/>
        <w:pict w14:anchorId="063694ED">
          <v:rect id="Ink 39" o:spid="_x0000_s2052" style="position:absolute;left:0;text-align:left;margin-left:434.55pt;margin-top:43.7pt;width:245.1pt;height:57.8pt;z-index:251698176;visibility:visible;mso-wrap-style:square;mso-wrap-distance-left:9pt;mso-wrap-distance-top:0;mso-wrap-distance-right:9pt;mso-wrap-distance-bottom:0;mso-position-horizontal:absolute;mso-position-horizontal-relative:text;mso-position-vertical:absolute;mso-position-vertical-relative:text" coordorigin="1" coordsize="8594,1991" filled="f" strokecolor="#e71224" strokeweight=".5mm">
            <v:stroke endcap="round"/>
            <v:path shadowok="f" o:extrusionok="f" fillok="f" insetpenok="f"/>
            <o:lock v:ext="edit" rotation="t" text="t"/>
            <o:ink i="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" annotation="t"/>
          </v:rect>
        </w:pict>
      </w:r>
      <w:r>
        <w:rPr>
          <w:noProof/>
        </w:rPr>
        <w:pict w14:anchorId="556DE84C">
          <v:rect id="Ink 35" o:spid="_x0000_s2051" style="position:absolute;left:0;text-align:left;margin-left:399.85pt;margin-top:129pt;width:39.4pt;height:24.5pt;z-index:251654656;visibility:visible;mso-wrap-style:square;mso-wrap-distance-left:9pt;mso-wrap-distance-top:0;mso-wrap-distance-right:9pt;mso-wrap-distance-bottom:0;mso-position-horizontal:absolute;mso-position-horizontal-relative:text;mso-position-vertical:absolute;mso-position-vertical-relative:text" coordorigin=",1" coordsize="1343,815" filled="f" strokecolor="#e71224" strokeweight=".5mm">
            <v:stroke endcap="round"/>
            <v:path shadowok="f" o:extrusionok="f" fillok="f" insetpenok="f"/>
            <o:lock v:ext="edit" rotation="t" text="t"/>
            <o:ink i="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" annotation="t"/>
          </v:rect>
        </w:pict>
      </w:r>
      <w:r w:rsidR="00100B24">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6627A54" w:rsidR="005D00DE" w:rsidRDefault="00EB11BA" w:rsidP="00545E57">
      <w:pPr>
        <w:pStyle w:val="MDPI51figurecaption"/>
      </w:pPr>
      <w:r>
        <w:t xml:space="preserve">Figure </w:t>
      </w:r>
      <w:r>
        <w:fldChar w:fldCharType="begin"/>
      </w:r>
      <w:r>
        <w:instrText xml:space="preserve"> SEQ Figure \* ARABIC </w:instrText>
      </w:r>
      <w:r>
        <w:fldChar w:fldCharType="separate"/>
      </w:r>
      <w:r w:rsidR="00DC50A9">
        <w:rPr>
          <w:noProof/>
        </w:rPr>
        <w:t>1</w:t>
      </w:r>
      <w:r>
        <w:rPr>
          <w:noProof/>
        </w:rPr>
        <w:fldChar w:fldCharType="end"/>
      </w:r>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5" w:name="_Hlk156231641"/>
      <w:r>
        <w:t>Textile Pressure Sensor</w:t>
      </w:r>
    </w:p>
    <w:bookmarkEnd w:id="65"/>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1D4DC308" w:rsidR="00043CB0" w:rsidRPr="009B20DA" w:rsidRDefault="00DD2DDD" w:rsidP="00B0381A">
      <w:pPr>
        <w:pStyle w:val="MDPI511onefigurecaption"/>
      </w:pPr>
      <w:r w:rsidRPr="00943C10">
        <w:rPr>
          <w:lang w:val="fr-FR"/>
          <w:rPrChange w:id="66" w:author="Janusz Kulon" w:date="2024-01-18T12:44:00Z">
            <w:rPr/>
          </w:rPrChange>
        </w:rPr>
        <w:t xml:space="preserve">Figure </w:t>
      </w:r>
      <w:r>
        <w:fldChar w:fldCharType="begin"/>
      </w:r>
      <w:r w:rsidRPr="00943C10">
        <w:rPr>
          <w:lang w:val="fr-FR"/>
          <w:rPrChange w:id="67" w:author="Janusz Kulon" w:date="2024-01-18T12:44:00Z">
            <w:rPr/>
          </w:rPrChange>
        </w:rPr>
        <w:instrText xml:space="preserve"> SEQ Figure \* ARABIC </w:instrText>
      </w:r>
      <w:r>
        <w:fldChar w:fldCharType="separate"/>
      </w:r>
      <w:r w:rsidR="00DC50A9">
        <w:rPr>
          <w:lang w:val="fr-FR"/>
        </w:rPr>
        <w:t>2</w:t>
      </w:r>
      <w:r>
        <w:fldChar w:fldCharType="end"/>
      </w:r>
      <w:r w:rsidRPr="00943C10">
        <w:rPr>
          <w:lang w:val="fr-FR"/>
          <w:rPrChange w:id="68"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49F26780" w14:textId="773CCCC7" w:rsidR="00632C59" w:rsidRDefault="00DD2DDD" w:rsidP="00780533">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xml:space="preserve">, who developed a washable textile pressure sensor and incorporated it into their chair system to classify 7 sitting postures using a decision algorithm. Another study proposed a “eCushion” device which is made up of a textile pressure array sensor that can detect 7 different sitting postures at 85.9% accuracy </w:t>
      </w:r>
      <w:r>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131A1B80" w14:textId="77777777" w:rsidR="00632C59" w:rsidRDefault="00632C59"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lastRenderedPageBreak/>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LightGBM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833EC2">
        <w:tc>
          <w:tcPr>
            <w:tcW w:w="992" w:type="dxa"/>
            <w:tcBorders>
              <w:bottom w:val="single" w:sz="4" w:space="0" w:color="auto"/>
            </w:tcBorders>
            <w:shd w:val="clear" w:color="auto" w:fill="auto"/>
            <w:vAlign w:val="center"/>
          </w:tcPr>
          <w:p w14:paraId="65989B8B" w14:textId="77777777" w:rsidR="009F5DFF" w:rsidRPr="007F7C8C" w:rsidRDefault="009F5DFF" w:rsidP="00833EC2">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833EC2">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833EC2">
            <w:pPr>
              <w:pStyle w:val="MDPI42tablebody"/>
              <w:spacing w:line="240" w:lineRule="auto"/>
              <w:rPr>
                <w:b/>
                <w:snapToGrid/>
              </w:rPr>
            </w:pPr>
            <w:r>
              <w:rPr>
                <w:b/>
                <w:snapToGrid/>
              </w:rPr>
              <w:t xml:space="preserve">Sensor </w:t>
            </w:r>
          </w:p>
        </w:tc>
      </w:tr>
      <w:tr w:rsidR="008D65BE" w:rsidRPr="00EF08AF" w14:paraId="644B02FE" w14:textId="77777777" w:rsidTr="00833EC2">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833EC2">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69" w:author="Janusz Kulon" w:date="2024-01-18T12:44:00Z">
                  <w:rPr/>
                </w:rPrChange>
              </w:rPr>
            </w:pPr>
            <w:r w:rsidRPr="00943C10">
              <w:rPr>
                <w:lang w:val="it-IT"/>
                <w:rPrChange w:id="70" w:author="Janusz Kulon" w:date="2024-01-18T12:44:00Z">
                  <w:rPr/>
                </w:rPrChange>
              </w:rPr>
              <w:t>52x44 Piezo-Resistive Sensor Array</w:t>
            </w:r>
          </w:p>
        </w:tc>
      </w:tr>
      <w:tr w:rsidR="008D65BE" w:rsidRPr="00EF08AF" w14:paraId="38EC37FF" w14:textId="77777777" w:rsidTr="00833EC2">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833EC2">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833EC2">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833EC2">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833EC2">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833EC2">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833EC2">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2B128F8B" w:rsidR="00A02F01" w:rsidRDefault="00B957C9" w:rsidP="00F877EB">
      <w:pPr>
        <w:pStyle w:val="MDPI31text"/>
        <w:ind w:left="0" w:firstLine="0"/>
      </w:pPr>
      <w:r>
        <w:rPr>
          <w:noProof/>
        </w:rPr>
        <w:pict w14:anchorId="77DC7C81">
          <v:rect id="Ink 56" o:spid="_x0000_s2050" style="position:absolute;left:0;text-align:left;margin-left:591.95pt;margin-top:-30.75pt;width:138.8pt;height:91.55pt;z-index:251715584;visibility:visible;mso-wrap-style:square;mso-wrap-distance-left:9pt;mso-wrap-distance-top:0;mso-wrap-distance-right:9pt;mso-wrap-distance-bottom:0;mso-position-horizontal:absolute;mso-position-horizontal-relative:text;mso-position-vertical:absolute;mso-position-vertical-relative:text" coordorigin=",1" coordsize="4849,3177" filled="f" strokecolor="#e71224" strokeweight=".5mm">
            <v:stroke endcap="round"/>
            <v:path shadowok="f" o:extrusionok="f" fillok="f" insetpenok="f"/>
            <o:lock v:ext="edit" rotation="t" text="t"/>
            <o:ink i="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" annotation="t"/>
          </v:rect>
        </w:pict>
      </w:r>
    </w:p>
    <w:p w14:paraId="2140BD97" w14:textId="77777777" w:rsidR="002F3AF5" w:rsidRDefault="002F3AF5" w:rsidP="00F877EB">
      <w:pPr>
        <w:pStyle w:val="MDPI31text"/>
        <w:ind w:left="0" w:firstLine="0"/>
      </w:pPr>
    </w:p>
    <w:p w14:paraId="1573DAE7" w14:textId="4388C6D3" w:rsidR="00AA0E8E" w:rsidRDefault="00AA0E8E" w:rsidP="00F877EB">
      <w:pPr>
        <w:pStyle w:val="MDPI31text"/>
        <w:ind w:left="0" w:firstLine="0"/>
      </w:pPr>
    </w:p>
    <w:p w14:paraId="0AD821B9" w14:textId="77777777" w:rsidR="00AA0E8E" w:rsidRDefault="00AA0E8E" w:rsidP="00F877EB">
      <w:pPr>
        <w:pStyle w:val="MDPI31text"/>
        <w:ind w:left="0" w:firstLine="0"/>
      </w:pPr>
    </w:p>
    <w:p w14:paraId="2E3795DD" w14:textId="77777777" w:rsidR="00AA0E8E" w:rsidRDefault="00AA0E8E"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833EC2">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833EC2">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833EC2">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833EC2">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833EC2">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833EC2">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833EC2">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833EC2">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833EC2">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833EC2">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833EC2">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833EC2">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833EC2">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833EC2">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833EC2">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833EC2">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833EC2">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lastRenderedPageBreak/>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833EC2">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833EC2">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833EC2">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833EC2">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833EC2">
            <w:pPr>
              <w:pStyle w:val="MDPI42tablebody"/>
              <w:spacing w:line="240" w:lineRule="auto"/>
            </w:pPr>
            <w:r w:rsidRPr="00975865">
              <w:t>Luna-Perejón et al</w:t>
            </w:r>
            <w:r>
              <w:t>.</w:t>
            </w:r>
            <w:r w:rsidRPr="00975865">
              <w:t>, 2021</w:t>
            </w:r>
          </w:p>
        </w:tc>
        <w:tc>
          <w:tcPr>
            <w:tcW w:w="4615" w:type="dxa"/>
            <w:shd w:val="clear" w:color="auto" w:fill="auto"/>
            <w:vAlign w:val="center"/>
          </w:tcPr>
          <w:p w14:paraId="027672F3" w14:textId="79A7496F" w:rsidR="00051552" w:rsidRPr="00051552" w:rsidRDefault="00051552" w:rsidP="00833EC2">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833EC2">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833EC2">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833EC2">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833EC2">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833EC2">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833EC2">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833EC2">
            <w:pPr>
              <w:pStyle w:val="MDPI42tablebody"/>
              <w:spacing w:line="240" w:lineRule="auto"/>
            </w:pPr>
            <w:r w:rsidRPr="007D2676">
              <w:t>AbuTerkia et al, 2022</w:t>
            </w:r>
          </w:p>
        </w:tc>
        <w:tc>
          <w:tcPr>
            <w:tcW w:w="4615" w:type="dxa"/>
            <w:shd w:val="clear" w:color="auto" w:fill="auto"/>
            <w:vAlign w:val="center"/>
          </w:tcPr>
          <w:p w14:paraId="346C6220" w14:textId="604DFA30" w:rsidR="007D2676" w:rsidRPr="007D2676" w:rsidRDefault="007D2676" w:rsidP="00833EC2">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833EC2">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833EC2">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833EC2">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833EC2">
            <w:pPr>
              <w:pStyle w:val="MDPI42tablebody"/>
              <w:spacing w:line="240" w:lineRule="auto"/>
            </w:pPr>
            <w:r w:rsidRPr="00CD5E42">
              <w:t>Bourahmoune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ML algorithm to achieve 78% accuracy in classifying 10 different postures. Tsai et al. [11] used 13 pressure sensors to classify 10 sitting postures and was able to achieve an accuracy of 99.10% using the SVM ML algorithm. Aminosharieh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Luna-Perejón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6F5A448C" w14:textId="3BAF4313" w:rsidR="000162A3" w:rsidRDefault="00735236" w:rsidP="00735236">
      <w:pPr>
        <w:pStyle w:val="MDPI31text"/>
      </w:pPr>
      <w:r>
        <w:t>Load cells</w:t>
      </w:r>
      <w:r w:rsidR="00405542">
        <w:t xml:space="preserve"> also known as Strain Guage </w:t>
      </w:r>
      <w:r w:rsidR="00833EC2">
        <w:t>Loads cells</w:t>
      </w:r>
      <w:r>
        <w:t xml:space="preserve"> are another variation of force sensor which is commonly used to measure monitor sitting postures.</w:t>
      </w:r>
      <w:r w:rsidR="00CB22A4">
        <w:t xml:space="preserve"> The sensor </w:t>
      </w:r>
      <w:r>
        <w:t>works by converting the mechanical force being applied to it into digital signals which can be read by microcontrollers.</w:t>
      </w:r>
    </w:p>
    <w:p w14:paraId="4690069A" w14:textId="1F71E491" w:rsidR="00735236" w:rsidRDefault="00735236" w:rsidP="00735236">
      <w:pPr>
        <w:pStyle w:val="MDPI31text"/>
      </w:pPr>
      <w:r>
        <w:t xml:space="preserve"> Roh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292B5C7D"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DC50A9">
        <w:t>3</w:t>
      </w:r>
      <w:r>
        <w:fldChar w:fldCharType="end"/>
      </w:r>
      <w:r>
        <w:t xml:space="preserve"> </w:t>
      </w:r>
      <w:r w:rsidR="00F858C0">
        <w:t>–</w:t>
      </w:r>
      <w:r>
        <w:t xml:space="preserve"> </w:t>
      </w:r>
      <w:r w:rsidR="00F858C0">
        <w:t xml:space="preserve">50 KG </w:t>
      </w:r>
      <w:r w:rsidRPr="00071DBF">
        <w:t>Load Cells</w:t>
      </w:r>
      <w:r w:rsidR="00F858C0">
        <w:t xml:space="preserve"> (</w:t>
      </w:r>
      <w:r w:rsidR="001E30F1" w:rsidRPr="001E30F1">
        <w:t>SEN-10245</w:t>
      </w:r>
      <w:r w:rsidR="00710BF1">
        <w:t>)</w:t>
      </w:r>
    </w:p>
    <w:p w14:paraId="6273A69A" w14:textId="77777777" w:rsidR="00735236" w:rsidRDefault="00735236" w:rsidP="00735236">
      <w:pPr>
        <w:pStyle w:val="MDPI23heading3"/>
      </w:pPr>
      <w:r>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w:t>
      </w:r>
      <w:r>
        <w:lastRenderedPageBreak/>
        <w:t xml:space="preserve">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00F79B72" w14:textId="25FF3337" w:rsidR="00E71E40" w:rsidRDefault="00475FA0" w:rsidP="00DC50A9">
      <w:pPr>
        <w:pStyle w:val="MDPI511onefigurecaption"/>
      </w:pPr>
      <w:r>
        <w:t xml:space="preserve">Figure </w:t>
      </w:r>
      <w:r>
        <w:fldChar w:fldCharType="begin"/>
      </w:r>
      <w:r>
        <w:instrText xml:space="preserve"> SEQ Figure \* ARABIC </w:instrText>
      </w:r>
      <w:r>
        <w:fldChar w:fldCharType="separate"/>
      </w:r>
      <w:r w:rsidR="00DC50A9">
        <w:t>4</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LBCNet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7A74E54" w:rsidR="00591202" w:rsidRDefault="00735236" w:rsidP="00B1653C">
      <w:pPr>
        <w:pStyle w:val="MDPI31text"/>
      </w:pPr>
      <w:r>
        <w:lastRenderedPageBreak/>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OpenPose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57424208" w:rsidR="00735236" w:rsidRDefault="00735236" w:rsidP="0025212C">
      <w:pPr>
        <w:pStyle w:val="MDPI22heading2"/>
      </w:pPr>
      <w:r>
        <w:t>Machine Learning Classification</w:t>
      </w:r>
    </w:p>
    <w:p w14:paraId="2A14F54D" w14:textId="25A21E6B" w:rsidR="003327F4" w:rsidRDefault="009038C3" w:rsidP="003327F4">
      <w:pPr>
        <w:pStyle w:val="MDPI31text"/>
      </w:pPr>
      <w:r>
        <w:t>Multiple</w:t>
      </w:r>
      <w:r w:rsidR="00BE4703">
        <w:t xml:space="preserve"> machine learning algorithms </w:t>
      </w:r>
      <w:r>
        <w:t xml:space="preserve">across various studies </w:t>
      </w:r>
      <w:r w:rsidR="00BE4703">
        <w:t xml:space="preserve">are being </w:t>
      </w:r>
      <w:r>
        <w:t xml:space="preserve">adopted to </w:t>
      </w:r>
      <w:r w:rsidR="00BE4703">
        <w:t xml:space="preserve">classify different sitting postures. Two of the most used ML models among research studies were the CNN (Convolutional Neural Networks) </w:t>
      </w:r>
      <w:r w:rsidR="00BE4703">
        <w:fldChar w:fldCharType="begin"/>
      </w:r>
      <w:r w:rsidR="00BE4703">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BE4703">
        <w:fldChar w:fldCharType="separate"/>
      </w:r>
      <w:r w:rsidR="00BE4703" w:rsidRPr="00C82D7C">
        <w:t>[24,29,44,50,51]</w:t>
      </w:r>
      <w:r w:rsidR="00BE4703">
        <w:fldChar w:fldCharType="end"/>
      </w:r>
      <w:r w:rsidR="00BE4703">
        <w:t xml:space="preserve"> and ANN (Artificial Neural Networks) </w:t>
      </w:r>
      <w:r w:rsidR="00BE4703">
        <w:fldChar w:fldCharType="begin"/>
      </w:r>
      <w:r w:rsidR="00BE4703">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BE4703">
        <w:fldChar w:fldCharType="separate"/>
      </w:r>
      <w:r w:rsidR="00BE4703" w:rsidRPr="00C82D7C">
        <w:t>[23,26,35,39,40]</w:t>
      </w:r>
      <w:r w:rsidR="00BE4703">
        <w:fldChar w:fldCharType="end"/>
      </w:r>
      <w:r w:rsidR="00BE4703">
        <w:t xml:space="preserve">. Other algorithms being used were KNN (K-Nearest Neighbors) </w:t>
      </w:r>
      <w:r w:rsidR="00BE4703">
        <w:fldChar w:fldCharType="begin"/>
      </w:r>
      <w:r w:rsidR="00BE4703">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E4703">
        <w:fldChar w:fldCharType="separate"/>
      </w:r>
      <w:r w:rsidR="00BE4703" w:rsidRPr="00C82D7C">
        <w:t>[35,47]</w:t>
      </w:r>
      <w:r w:rsidR="00BE4703">
        <w:fldChar w:fldCharType="end"/>
      </w:r>
      <w:r w:rsidR="00BE4703">
        <w:t xml:space="preserve">, Decision Tree </w:t>
      </w:r>
      <w:r w:rsidR="00BE4703">
        <w:fldChar w:fldCharType="begin"/>
      </w:r>
      <w:r w:rsidR="00BE4703">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E4703">
        <w:fldChar w:fldCharType="separate"/>
      </w:r>
      <w:r w:rsidR="00BE4703" w:rsidRPr="00C82D7C">
        <w:t>[22,41]</w:t>
      </w:r>
      <w:r w:rsidR="00BE4703">
        <w:fldChar w:fldCharType="end"/>
      </w:r>
      <w:r w:rsidR="00BE4703">
        <w:t xml:space="preserve">, SVM (Support Vector Machine) </w:t>
      </w:r>
      <w:r w:rsidR="00BE4703">
        <w:fldChar w:fldCharType="begin"/>
      </w:r>
      <w:r w:rsidR="00BE4703">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BE4703">
        <w:fldChar w:fldCharType="separate"/>
      </w:r>
      <w:r w:rsidR="00BE4703" w:rsidRPr="00C82D7C">
        <w:t>[38,46]</w:t>
      </w:r>
      <w:r w:rsidR="00BE4703">
        <w:fldChar w:fldCharType="end"/>
      </w:r>
      <w:r w:rsidR="00BE4703">
        <w:t xml:space="preserve">, RF (Random Forest) </w:t>
      </w:r>
      <w:r w:rsidR="00BE4703">
        <w:fldChar w:fldCharType="begin"/>
      </w:r>
      <w:r w:rsidR="00BE4703">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BE4703">
        <w:fldChar w:fldCharType="separate"/>
      </w:r>
      <w:r w:rsidR="00BE4703" w:rsidRPr="00C82D7C">
        <w:t>[37,52]</w:t>
      </w:r>
      <w:r w:rsidR="00BE4703">
        <w:fldChar w:fldCharType="end"/>
      </w:r>
      <w:r w:rsidR="00BE4703">
        <w:t xml:space="preserve">, SNN (Spiking Neural Network) </w:t>
      </w:r>
      <w:r w:rsidR="00BE4703">
        <w:fldChar w:fldCharType="begin"/>
      </w:r>
      <w:r w:rsidR="00BE4703">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BE4703">
        <w:fldChar w:fldCharType="separate"/>
      </w:r>
      <w:r w:rsidR="00BE4703" w:rsidRPr="00C82D7C">
        <w:t>[28]</w:t>
      </w:r>
      <w:r w:rsidR="00BE4703">
        <w:fldChar w:fldCharType="end"/>
      </w:r>
      <w:r w:rsidR="00BE4703">
        <w:t xml:space="preserve">, SLR (Simple Logistic Regression) </w:t>
      </w:r>
      <w:r w:rsidR="00BE4703">
        <w:fldChar w:fldCharType="begin"/>
      </w:r>
      <w:r w:rsidR="00BE4703">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BE4703">
        <w:fldChar w:fldCharType="separate"/>
      </w:r>
      <w:r w:rsidR="00BE4703" w:rsidRPr="00C82D7C">
        <w:t>[30]</w:t>
      </w:r>
      <w:r w:rsidR="00BE4703">
        <w:fldChar w:fldCharType="end"/>
      </w:r>
      <w:r w:rsidR="00BE4703">
        <w:t xml:space="preserve">, Self-Organizing Map </w:t>
      </w:r>
      <w:r w:rsidR="00BE4703">
        <w:fldChar w:fldCharType="begin"/>
      </w:r>
      <w:r w:rsidR="00BE4703">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BE4703">
        <w:fldChar w:fldCharType="separate"/>
      </w:r>
      <w:r w:rsidR="00BE4703" w:rsidRPr="00C82D7C">
        <w:t>[25]</w:t>
      </w:r>
      <w:r w:rsidR="00BE4703">
        <w:fldChar w:fldCharType="end"/>
      </w:r>
      <w:r w:rsidR="00BE4703">
        <w:t xml:space="preserve">, and Dynamic time Wrapping </w:t>
      </w:r>
      <w:r w:rsidR="00BE4703">
        <w:fldChar w:fldCharType="begin"/>
      </w:r>
      <w:r w:rsidR="00BE4703">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BE4703">
        <w:fldChar w:fldCharType="separate"/>
      </w:r>
      <w:r w:rsidR="00BE4703" w:rsidRPr="00C82D7C">
        <w:t>[20]</w:t>
      </w:r>
      <w:r w:rsidR="00BE4703">
        <w:fldChar w:fldCharType="end"/>
      </w:r>
      <w:r w:rsidR="00BE4703">
        <w:t xml:space="preserve">. On the other hand, there were 7 studies that didn’t employ the use ML models in the classification of sitting postures </w:t>
      </w:r>
      <w:r w:rsidR="00BE4703">
        <w:fldChar w:fldCharType="begin"/>
      </w:r>
      <w:r w:rsidR="00BE4703">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BE4703">
        <w:fldChar w:fldCharType="separate"/>
      </w:r>
      <w:r w:rsidR="00BE4703" w:rsidRPr="00C82D7C">
        <w:t>[19,21,31,40,53,54]</w:t>
      </w:r>
      <w:r w:rsidR="00BE4703">
        <w:fldChar w:fldCharType="end"/>
      </w:r>
      <w:r w:rsidR="00BE4703">
        <w:t xml:space="preserve">. Instead, most of these studies resulted in the implementation of straightforward threshold-based system. In the implementation of this approach, if the sensor data surpassed a specified threshold, a given posture is identified. </w:t>
      </w:r>
    </w:p>
    <w:p w14:paraId="582113A6" w14:textId="77777777" w:rsidR="003327F4" w:rsidRDefault="003327F4" w:rsidP="003327F4">
      <w:pPr>
        <w:pStyle w:val="MDPI31text"/>
      </w:pPr>
    </w:p>
    <w:p w14:paraId="5BC0B5D8" w14:textId="11A33CDD" w:rsidR="003327F4" w:rsidRDefault="002A0D98" w:rsidP="003327F4">
      <w:pPr>
        <w:pStyle w:val="MDPI31text"/>
      </w:pPr>
      <w:r>
        <w:t>Figure 5 provides an overview of</w:t>
      </w:r>
      <w:r w:rsidR="0014623A">
        <w:t xml:space="preserve"> the machine learning </w:t>
      </w:r>
      <w:r w:rsidR="004047BF">
        <w:t>models being utilized and how it correlates</w:t>
      </w:r>
      <w:r w:rsidR="00547CB0">
        <w:t xml:space="preserve"> the number of postures classified against the overall classification accuracy. </w:t>
      </w:r>
      <w:r w:rsidR="000A5805">
        <w:t xml:space="preserve">Overall, </w:t>
      </w:r>
      <w:r w:rsidR="009A5A6C">
        <w:t xml:space="preserve">the data suggested </w:t>
      </w:r>
      <w:r w:rsidR="000D6A8B">
        <w:t xml:space="preserve">that the accuracy of the machine learning model is </w:t>
      </w:r>
      <w:r w:rsidR="00D26CCA">
        <w:t>negatively</w:t>
      </w:r>
      <w:r w:rsidR="000D6A8B">
        <w:t xml:space="preserve"> </w:t>
      </w:r>
      <w:r w:rsidR="006C6052">
        <w:t xml:space="preserve">influenced the </w:t>
      </w:r>
      <w:r w:rsidR="000D6A8B">
        <w:t xml:space="preserve">number of sitting </w:t>
      </w:r>
      <w:r w:rsidR="006C6052">
        <w:t>postures</w:t>
      </w:r>
      <w:r w:rsidR="000D6A8B">
        <w:t xml:space="preserve"> being </w:t>
      </w:r>
      <w:r w:rsidR="006C6052">
        <w:t xml:space="preserve">classified. </w:t>
      </w:r>
      <w:r w:rsidR="00F3135D">
        <w:t>I</w:t>
      </w:r>
      <w:r w:rsidR="00F3135D" w:rsidRPr="00F3135D">
        <w:t>t</w:t>
      </w:r>
      <w:r w:rsidR="00F3135D">
        <w:t xml:space="preserve"> is</w:t>
      </w:r>
      <w:r w:rsidR="00F3135D" w:rsidRPr="00F3135D">
        <w:t xml:space="preserve"> evident to see that the more sitting postures that are being classified, the less accuracy its classification accuracy would be</w:t>
      </w:r>
      <w:r w:rsidR="00670967">
        <w:t>.</w:t>
      </w:r>
      <w:r w:rsidR="00670967" w:rsidRPr="00670967">
        <w:t xml:space="preserve"> Hence, that is one of the main reasons why most studies on average limit the number of postures to 5-7 positions, which are leaning left, leaning right, leaning backward, upright sitting, and leaning forwards [56].</w:t>
      </w:r>
      <w:r w:rsidR="00670967">
        <w:t xml:space="preserve"> </w:t>
      </w:r>
      <w:r w:rsidR="00670967" w:rsidRPr="00670967">
        <w:t>The study that had the least number of postures classified was by Feng et al. [52] who used RFID tag</w:t>
      </w:r>
      <w:r w:rsidR="007845F3">
        <w:t xml:space="preserve"> along with a camera sensor</w:t>
      </w:r>
      <w:r w:rsidR="00670967" w:rsidRPr="00670967">
        <w:t xml:space="preserve"> to classify 3 sitting postures (a. Sitting straight, b. Leaning Forward, c. Leaning Backward). On the other hand, Wang et al. [28] and Bourahmoune et al. [45] looked at detecting up to 15 different postures which was the highest seen among other studies found</w:t>
      </w:r>
      <w:r w:rsidR="00670967">
        <w:t xml:space="preserve">. </w:t>
      </w:r>
    </w:p>
    <w:p w14:paraId="5D592077" w14:textId="77777777" w:rsidR="003327F4" w:rsidRDefault="003327F4" w:rsidP="00101A8B">
      <w:pPr>
        <w:pStyle w:val="MDPI31text"/>
      </w:pPr>
    </w:p>
    <w:p w14:paraId="71CDBB87" w14:textId="77777777" w:rsidR="003327F4" w:rsidRDefault="003327F4" w:rsidP="009065CE">
      <w:pPr>
        <w:pStyle w:val="MDPI31text"/>
        <w:ind w:left="0" w:firstLine="0"/>
      </w:pPr>
    </w:p>
    <w:p w14:paraId="20802885" w14:textId="68510C13" w:rsidR="00DC50A9" w:rsidRDefault="00DC50A9" w:rsidP="00DC50A9">
      <w:pPr>
        <w:pStyle w:val="MDPI52figure"/>
      </w:pPr>
      <w:r>
        <w:rPr>
          <w:noProof/>
        </w:rPr>
        <w:drawing>
          <wp:inline distT="0" distB="0" distL="0" distR="0" wp14:anchorId="084913D7" wp14:editId="4FF2094E">
            <wp:extent cx="4466612" cy="2711669"/>
            <wp:effectExtent l="0" t="0" r="0" b="0"/>
            <wp:docPr id="1245614536" name="Chart 1">
              <a:extLst xmlns:a="http://schemas.openxmlformats.org/drawingml/2006/main">
                <a:ext uri="{FF2B5EF4-FFF2-40B4-BE49-F238E27FC236}">
                  <a16:creationId xmlns:a16="http://schemas.microsoft.com/office/drawing/2014/main" id="{547AE827-9929-D486-2FF2-084607F8C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ED0528" w14:textId="2BCD5898" w:rsidR="008202F8" w:rsidRDefault="00DC50A9" w:rsidP="00BE4703">
      <w:pPr>
        <w:pStyle w:val="MDPI51figurecaption"/>
      </w:pPr>
      <w:r>
        <w:lastRenderedPageBreak/>
        <w:t xml:space="preserve">Figure </w:t>
      </w:r>
      <w:r>
        <w:fldChar w:fldCharType="begin"/>
      </w:r>
      <w:r>
        <w:instrText xml:space="preserve"> SEQ Figure \* ARABIC </w:instrText>
      </w:r>
      <w:r>
        <w:fldChar w:fldCharType="separate"/>
      </w:r>
      <w:r>
        <w:rPr>
          <w:noProof/>
        </w:rPr>
        <w:t>5</w:t>
      </w:r>
      <w:r>
        <w:fldChar w:fldCharType="end"/>
      </w:r>
      <w:r>
        <w:t xml:space="preserve"> - Comparison of Machine Learning Models: Number of Postures vs Accuracy vs Test Subjects</w:t>
      </w:r>
    </w:p>
    <w:p w14:paraId="53FE0CC7" w14:textId="77777777" w:rsidR="00C82CF6" w:rsidRDefault="00C82CF6" w:rsidP="00BE4703">
      <w:pPr>
        <w:pStyle w:val="MDPI51figurecaption"/>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NxN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02CF6930" w14:textId="77AF6020" w:rsidR="00735236" w:rsidRDefault="00735236" w:rsidP="000E5D21">
      <w:pPr>
        <w:pStyle w:val="MDPI31text"/>
        <w:ind w:left="0" w:firstLine="0"/>
      </w:pPr>
    </w:p>
    <w:p w14:paraId="616A4CBE" w14:textId="77777777" w:rsidR="00AE4DC0" w:rsidRDefault="00AE4DC0" w:rsidP="0025212C">
      <w:pPr>
        <w:pStyle w:val="MDPI22heading2"/>
      </w:pPr>
      <w:r>
        <w:t>User Feedback System</w:t>
      </w:r>
    </w:p>
    <w:p w14:paraId="460F1095" w14:textId="4B9733DC"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w:t>
      </w:r>
      <w:r w:rsidR="00850BE3">
        <w:t>S</w:t>
      </w:r>
      <w:r>
        <w:t xml:space="preserve">o far only 33% (11) of all the studies incorporated </w:t>
      </w:r>
      <w:r w:rsidR="00BD15CF">
        <w:t>a</w:t>
      </w:r>
      <w:r>
        <w:t xml:space="preserve">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600DC6CD" w14:textId="77777777" w:rsidR="00A04B2D" w:rsidRDefault="00A04B2D" w:rsidP="0072236F">
      <w:pPr>
        <w:pStyle w:val="MDPI22heading2"/>
        <w:ind w:left="0"/>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lastRenderedPageBreak/>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1" w:name="_Hlk89945590"/>
      <w:bookmarkStart w:id="72" w:name="_Hlk60054323"/>
      <w:r w:rsidRPr="00B27433">
        <w:rPr>
          <w:b/>
        </w:rPr>
        <w:t xml:space="preserve">Institutional Review Board Statement: </w:t>
      </w:r>
      <w:r w:rsidR="001718DC" w:rsidRPr="001718DC">
        <w:t>Not applicable</w:t>
      </w:r>
    </w:p>
    <w:bookmarkEnd w:id="71"/>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72"/>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3"/>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3"/>
      <w:r w:rsidR="00246D7F">
        <w:rPr>
          <w:rStyle w:val="CommentReference"/>
          <w:rFonts w:eastAsia="SimSun"/>
          <w:snapToGrid/>
          <w:lang w:eastAsia="zh-CN" w:bidi="ar-SA"/>
        </w:rPr>
        <w:commentReference w:id="73"/>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t>References</w:t>
      </w:r>
    </w:p>
    <w:p w14:paraId="0E677FFD" w14:textId="77777777" w:rsidR="00C82D7C" w:rsidRDefault="007A08BB" w:rsidP="00C82D7C">
      <w:pPr>
        <w:pStyle w:val="Bibliography"/>
      </w:pPr>
      <w:r>
        <w:fldChar w:fldCharType="begin"/>
      </w:r>
      <w:r w:rsidR="00EA6FF7">
        <w:instrText xml:space="preserve"> ADDIN ZOTERO_BIBL {"uncited":[],"omitted":[],"custom":[]} CSL_BIBLIOGRAPHY </w:instrText>
      </w:r>
      <w:r>
        <w:fldChar w:fldCharType="separate"/>
      </w:r>
      <w:r w:rsidR="00C82D7C">
        <w:t xml:space="preserve">1. </w:t>
      </w:r>
      <w:r w:rsidR="00C82D7C">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637C235C" w14:textId="77777777" w:rsidR="00C82D7C" w:rsidRDefault="00C82D7C" w:rsidP="00C82D7C">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lastRenderedPageBreak/>
        <w:t xml:space="preserve">7.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67096E1B" w14:textId="77777777" w:rsidR="00C82D7C" w:rsidRDefault="00C82D7C" w:rsidP="00C82D7C">
      <w:pPr>
        <w:pStyle w:val="Bibliography"/>
      </w:pPr>
      <w:r>
        <w:t xml:space="preserve">8.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5F1F2ED6" w14:textId="77777777" w:rsidR="00C82D7C" w:rsidRDefault="00C82D7C" w:rsidP="00C82D7C">
      <w:pPr>
        <w:pStyle w:val="Bibliography"/>
      </w:pPr>
      <w:r>
        <w:t xml:space="preserve">12.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Sadun, A.S.; Jalani, J.; Sukor, J.A. Force Sensing Resistor (FSR): A Brief Overview and the Low-Cost Sensor for Active Compliance Control.; Jiang, X., Chen, G., Capi, G., Ishll, C., Eds.; Tokyo, Japan, July 11 2016; p. 1001112.</w:t>
      </w:r>
    </w:p>
    <w:p w14:paraId="2C171478" w14:textId="77777777" w:rsidR="00C82D7C" w:rsidRDefault="00C82D7C" w:rsidP="00C82D7C">
      <w:pPr>
        <w:pStyle w:val="Bibliography"/>
      </w:pPr>
      <w:r>
        <w:t xml:space="preserve">16. </w:t>
      </w:r>
      <w:r>
        <w:tab/>
        <w:t xml:space="preserve">Paredes-Madrid, L.; Matute, A.; Bareño,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t xml:space="preserve">22.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lastRenderedPageBreak/>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t xml:space="preserve">35.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t xml:space="preserve">39.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lastRenderedPageBreak/>
        <w:t xml:space="preserve">40.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Fu, T.; Macleod, A. IntelliChair: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t>AbuTerkia, I.; Hannoun, M.; Suwal, B.; Ahmed, M.S.; Sundaravdivel,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t xml:space="preserve">51.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t xml:space="preserve">Kundaliya,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t xml:space="preserve">56.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lastRenderedPageBreak/>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5474F0">
      <w:headerReference w:type="even" r:id="rId20"/>
      <w:headerReference w:type="default" r:id="rId21"/>
      <w:footerReference w:type="default" r:id="rId22"/>
      <w:headerReference w:type="first" r:id="rId23"/>
      <w:footerReference w:type="first" r:id="rId24"/>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48"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6"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7"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4"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3"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38BBC9C3" w15:done="0"/>
  <w15:commentEx w15:paraId="02CFEA66" w15:done="0"/>
  <w15:commentEx w15:paraId="2E2E0289" w15:done="0"/>
  <w15:commentEx w15:paraId="7C94E037" w15:done="0"/>
  <w15:commentEx w15:paraId="37AF06CE" w15:done="0"/>
  <w15:commentEx w15:paraId="5B43ED69" w15:done="0"/>
  <w15:commentEx w15:paraId="3FD1ADC7" w15:done="0"/>
  <w15:commentEx w15:paraId="2B62F48F" w15:done="0"/>
  <w15:commentEx w15:paraId="7F8D5297"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D66C2" w14:textId="77777777" w:rsidR="005474F0" w:rsidRDefault="005474F0">
      <w:pPr>
        <w:spacing w:line="240" w:lineRule="auto"/>
      </w:pPr>
      <w:r>
        <w:separator/>
      </w:r>
    </w:p>
  </w:endnote>
  <w:endnote w:type="continuationSeparator" w:id="0">
    <w:p w14:paraId="199EA7E4" w14:textId="77777777" w:rsidR="005474F0" w:rsidRDefault="00547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4"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5" w:author="Janusz Kulon" w:date="2024-01-18T12:44:00Z">
          <w:rPr>
            <w:lang w:val="fr-CH"/>
          </w:rPr>
        </w:rPrChange>
      </w:rPr>
      <w:tab/>
    </w:r>
    <w:r w:rsidRPr="00943C10">
      <w:rPr>
        <w:lang w:val="it-IT"/>
        <w:rPrChange w:id="76"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5CD3" w14:textId="77777777" w:rsidR="005474F0" w:rsidRDefault="005474F0">
      <w:pPr>
        <w:spacing w:line="240" w:lineRule="auto"/>
      </w:pPr>
      <w:r>
        <w:separator/>
      </w:r>
    </w:p>
  </w:footnote>
  <w:footnote w:type="continuationSeparator" w:id="0">
    <w:p w14:paraId="6D322203" w14:textId="77777777" w:rsidR="005474F0" w:rsidRDefault="005474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368"/>
    <w:rsid w:val="00001DB4"/>
    <w:rsid w:val="00004247"/>
    <w:rsid w:val="00007D3D"/>
    <w:rsid w:val="00012035"/>
    <w:rsid w:val="000122AB"/>
    <w:rsid w:val="00012F4D"/>
    <w:rsid w:val="00013DA3"/>
    <w:rsid w:val="0001448F"/>
    <w:rsid w:val="000162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A99"/>
    <w:rsid w:val="00065B5F"/>
    <w:rsid w:val="000660BB"/>
    <w:rsid w:val="0006703E"/>
    <w:rsid w:val="00070792"/>
    <w:rsid w:val="00072F75"/>
    <w:rsid w:val="000774FA"/>
    <w:rsid w:val="00080004"/>
    <w:rsid w:val="0008677F"/>
    <w:rsid w:val="000920EF"/>
    <w:rsid w:val="000921C6"/>
    <w:rsid w:val="000965BE"/>
    <w:rsid w:val="00096C5B"/>
    <w:rsid w:val="000A05FC"/>
    <w:rsid w:val="000A1078"/>
    <w:rsid w:val="000A159A"/>
    <w:rsid w:val="000A22EF"/>
    <w:rsid w:val="000A5805"/>
    <w:rsid w:val="000A5F1C"/>
    <w:rsid w:val="000A7172"/>
    <w:rsid w:val="000A72BF"/>
    <w:rsid w:val="000B0937"/>
    <w:rsid w:val="000B0C7D"/>
    <w:rsid w:val="000B4FD6"/>
    <w:rsid w:val="000B569B"/>
    <w:rsid w:val="000B5EC8"/>
    <w:rsid w:val="000B6F7E"/>
    <w:rsid w:val="000C6EF6"/>
    <w:rsid w:val="000D093B"/>
    <w:rsid w:val="000D386D"/>
    <w:rsid w:val="000D4377"/>
    <w:rsid w:val="000D6A8B"/>
    <w:rsid w:val="000D745D"/>
    <w:rsid w:val="000E0831"/>
    <w:rsid w:val="000E10A1"/>
    <w:rsid w:val="000E2958"/>
    <w:rsid w:val="000E41D4"/>
    <w:rsid w:val="000E48EA"/>
    <w:rsid w:val="000E49B8"/>
    <w:rsid w:val="000E5D21"/>
    <w:rsid w:val="000E6755"/>
    <w:rsid w:val="000F7A19"/>
    <w:rsid w:val="000F7EEF"/>
    <w:rsid w:val="00100B24"/>
    <w:rsid w:val="00101A8B"/>
    <w:rsid w:val="00102E15"/>
    <w:rsid w:val="0010482A"/>
    <w:rsid w:val="00104A38"/>
    <w:rsid w:val="00106602"/>
    <w:rsid w:val="00107716"/>
    <w:rsid w:val="00114546"/>
    <w:rsid w:val="0011586B"/>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23A"/>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B2108"/>
    <w:rsid w:val="001B4E6A"/>
    <w:rsid w:val="001B65E3"/>
    <w:rsid w:val="001C4008"/>
    <w:rsid w:val="001C60E4"/>
    <w:rsid w:val="001C6BA7"/>
    <w:rsid w:val="001D0990"/>
    <w:rsid w:val="001D1D0D"/>
    <w:rsid w:val="001D1D7E"/>
    <w:rsid w:val="001D2764"/>
    <w:rsid w:val="001D3467"/>
    <w:rsid w:val="001D6A40"/>
    <w:rsid w:val="001E2AEB"/>
    <w:rsid w:val="001E30F1"/>
    <w:rsid w:val="001E4D3B"/>
    <w:rsid w:val="001E78D5"/>
    <w:rsid w:val="001E7DBA"/>
    <w:rsid w:val="001F3965"/>
    <w:rsid w:val="001F5853"/>
    <w:rsid w:val="001F6C8E"/>
    <w:rsid w:val="00204513"/>
    <w:rsid w:val="00214271"/>
    <w:rsid w:val="00217BC0"/>
    <w:rsid w:val="00222CA6"/>
    <w:rsid w:val="00230BB2"/>
    <w:rsid w:val="00230F90"/>
    <w:rsid w:val="0023111C"/>
    <w:rsid w:val="00233CA3"/>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0D98"/>
    <w:rsid w:val="002A1F1B"/>
    <w:rsid w:val="002A7520"/>
    <w:rsid w:val="002A77E9"/>
    <w:rsid w:val="002B1144"/>
    <w:rsid w:val="002B1557"/>
    <w:rsid w:val="002B4990"/>
    <w:rsid w:val="002B5A55"/>
    <w:rsid w:val="002B5C8F"/>
    <w:rsid w:val="002B786A"/>
    <w:rsid w:val="002C0F71"/>
    <w:rsid w:val="002C44D5"/>
    <w:rsid w:val="002C58FA"/>
    <w:rsid w:val="002C622D"/>
    <w:rsid w:val="002D0695"/>
    <w:rsid w:val="002D3352"/>
    <w:rsid w:val="002D527E"/>
    <w:rsid w:val="002D70FE"/>
    <w:rsid w:val="002D7310"/>
    <w:rsid w:val="002D7871"/>
    <w:rsid w:val="002D7AC1"/>
    <w:rsid w:val="002D7D5E"/>
    <w:rsid w:val="002E03E4"/>
    <w:rsid w:val="002E102D"/>
    <w:rsid w:val="002E32B4"/>
    <w:rsid w:val="002E34CD"/>
    <w:rsid w:val="002E69A2"/>
    <w:rsid w:val="002E72A0"/>
    <w:rsid w:val="002F26EF"/>
    <w:rsid w:val="002F3AF5"/>
    <w:rsid w:val="002F519B"/>
    <w:rsid w:val="002F78E4"/>
    <w:rsid w:val="0030186F"/>
    <w:rsid w:val="00303767"/>
    <w:rsid w:val="0030687D"/>
    <w:rsid w:val="0030701D"/>
    <w:rsid w:val="00310216"/>
    <w:rsid w:val="00311AE0"/>
    <w:rsid w:val="00313E7D"/>
    <w:rsid w:val="00315D74"/>
    <w:rsid w:val="00317AC0"/>
    <w:rsid w:val="00320D3C"/>
    <w:rsid w:val="00326141"/>
    <w:rsid w:val="0033058F"/>
    <w:rsid w:val="003317E6"/>
    <w:rsid w:val="003327F4"/>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625"/>
    <w:rsid w:val="00380AAD"/>
    <w:rsid w:val="00381B0E"/>
    <w:rsid w:val="00385582"/>
    <w:rsid w:val="00385C42"/>
    <w:rsid w:val="003879C2"/>
    <w:rsid w:val="003879CC"/>
    <w:rsid w:val="00391D55"/>
    <w:rsid w:val="00392C34"/>
    <w:rsid w:val="00395BD1"/>
    <w:rsid w:val="003A1A3F"/>
    <w:rsid w:val="003A23D2"/>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4184"/>
    <w:rsid w:val="003C56C2"/>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6CBF"/>
    <w:rsid w:val="003F7CB2"/>
    <w:rsid w:val="00401B29"/>
    <w:rsid w:val="00401D30"/>
    <w:rsid w:val="004047BF"/>
    <w:rsid w:val="00405542"/>
    <w:rsid w:val="004072F0"/>
    <w:rsid w:val="00413195"/>
    <w:rsid w:val="004133BA"/>
    <w:rsid w:val="004144C5"/>
    <w:rsid w:val="00415DB7"/>
    <w:rsid w:val="00416C94"/>
    <w:rsid w:val="00420A3D"/>
    <w:rsid w:val="00421DAE"/>
    <w:rsid w:val="004223D5"/>
    <w:rsid w:val="00422435"/>
    <w:rsid w:val="00422649"/>
    <w:rsid w:val="00424A49"/>
    <w:rsid w:val="00430029"/>
    <w:rsid w:val="00431A1E"/>
    <w:rsid w:val="004332C2"/>
    <w:rsid w:val="00435E48"/>
    <w:rsid w:val="00441187"/>
    <w:rsid w:val="0045409B"/>
    <w:rsid w:val="004546AA"/>
    <w:rsid w:val="00454769"/>
    <w:rsid w:val="0045658A"/>
    <w:rsid w:val="004567F8"/>
    <w:rsid w:val="00461C17"/>
    <w:rsid w:val="00463AC8"/>
    <w:rsid w:val="00464186"/>
    <w:rsid w:val="00466707"/>
    <w:rsid w:val="00466881"/>
    <w:rsid w:val="00470F8C"/>
    <w:rsid w:val="00471EDC"/>
    <w:rsid w:val="0047217C"/>
    <w:rsid w:val="00473E89"/>
    <w:rsid w:val="00474ED6"/>
    <w:rsid w:val="00475FA0"/>
    <w:rsid w:val="00480774"/>
    <w:rsid w:val="00481CAC"/>
    <w:rsid w:val="004835B0"/>
    <w:rsid w:val="004846E4"/>
    <w:rsid w:val="004853C6"/>
    <w:rsid w:val="004860FC"/>
    <w:rsid w:val="00491C60"/>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E7441"/>
    <w:rsid w:val="004F0C07"/>
    <w:rsid w:val="004F30C0"/>
    <w:rsid w:val="004F5641"/>
    <w:rsid w:val="004F5EEF"/>
    <w:rsid w:val="00510258"/>
    <w:rsid w:val="00521F2D"/>
    <w:rsid w:val="00530748"/>
    <w:rsid w:val="0053287E"/>
    <w:rsid w:val="00532D3F"/>
    <w:rsid w:val="005335D1"/>
    <w:rsid w:val="0053554F"/>
    <w:rsid w:val="00535E6D"/>
    <w:rsid w:val="00542B66"/>
    <w:rsid w:val="00544F17"/>
    <w:rsid w:val="00545897"/>
    <w:rsid w:val="00545E57"/>
    <w:rsid w:val="00546FFF"/>
    <w:rsid w:val="005474F0"/>
    <w:rsid w:val="00547CB0"/>
    <w:rsid w:val="00554016"/>
    <w:rsid w:val="00554497"/>
    <w:rsid w:val="00556E99"/>
    <w:rsid w:val="0055789E"/>
    <w:rsid w:val="005608DF"/>
    <w:rsid w:val="00562FC7"/>
    <w:rsid w:val="005643C5"/>
    <w:rsid w:val="00567257"/>
    <w:rsid w:val="00571EA7"/>
    <w:rsid w:val="005734CA"/>
    <w:rsid w:val="005763B8"/>
    <w:rsid w:val="00577137"/>
    <w:rsid w:val="00582397"/>
    <w:rsid w:val="00582D56"/>
    <w:rsid w:val="005851B2"/>
    <w:rsid w:val="0058611F"/>
    <w:rsid w:val="0058626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1B2D"/>
    <w:rsid w:val="006027AC"/>
    <w:rsid w:val="00602D1F"/>
    <w:rsid w:val="0060325B"/>
    <w:rsid w:val="00604F0C"/>
    <w:rsid w:val="00605DEE"/>
    <w:rsid w:val="00607C93"/>
    <w:rsid w:val="0061122C"/>
    <w:rsid w:val="00615581"/>
    <w:rsid w:val="00616CEF"/>
    <w:rsid w:val="00617F9E"/>
    <w:rsid w:val="006204BF"/>
    <w:rsid w:val="00621A2A"/>
    <w:rsid w:val="00621FA4"/>
    <w:rsid w:val="00624800"/>
    <w:rsid w:val="00625FF5"/>
    <w:rsid w:val="00627F07"/>
    <w:rsid w:val="00627F28"/>
    <w:rsid w:val="00632932"/>
    <w:rsid w:val="00632C59"/>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967"/>
    <w:rsid w:val="00670CE4"/>
    <w:rsid w:val="0068192E"/>
    <w:rsid w:val="00681F10"/>
    <w:rsid w:val="00683581"/>
    <w:rsid w:val="00683603"/>
    <w:rsid w:val="006843E2"/>
    <w:rsid w:val="00684B0D"/>
    <w:rsid w:val="00685A14"/>
    <w:rsid w:val="0069016C"/>
    <w:rsid w:val="00691AA3"/>
    <w:rsid w:val="00692393"/>
    <w:rsid w:val="00692B59"/>
    <w:rsid w:val="00695578"/>
    <w:rsid w:val="006A0990"/>
    <w:rsid w:val="006A0F39"/>
    <w:rsid w:val="006A2084"/>
    <w:rsid w:val="006A64EF"/>
    <w:rsid w:val="006B0336"/>
    <w:rsid w:val="006B20D5"/>
    <w:rsid w:val="006B377C"/>
    <w:rsid w:val="006B3D52"/>
    <w:rsid w:val="006C3A1E"/>
    <w:rsid w:val="006C41A0"/>
    <w:rsid w:val="006C6052"/>
    <w:rsid w:val="006C64AD"/>
    <w:rsid w:val="006C66E6"/>
    <w:rsid w:val="006C6ED9"/>
    <w:rsid w:val="006D40A8"/>
    <w:rsid w:val="006D50AE"/>
    <w:rsid w:val="006E07F2"/>
    <w:rsid w:val="006E1AAC"/>
    <w:rsid w:val="006E6100"/>
    <w:rsid w:val="006E7296"/>
    <w:rsid w:val="006E756F"/>
    <w:rsid w:val="006E7811"/>
    <w:rsid w:val="006F0F75"/>
    <w:rsid w:val="006F2E13"/>
    <w:rsid w:val="006F3B47"/>
    <w:rsid w:val="006F4CE9"/>
    <w:rsid w:val="006F53F4"/>
    <w:rsid w:val="00704B35"/>
    <w:rsid w:val="0070534D"/>
    <w:rsid w:val="00710521"/>
    <w:rsid w:val="00710BF1"/>
    <w:rsid w:val="007128A4"/>
    <w:rsid w:val="00712AFD"/>
    <w:rsid w:val="0071484F"/>
    <w:rsid w:val="00717F4D"/>
    <w:rsid w:val="0072236F"/>
    <w:rsid w:val="00723B17"/>
    <w:rsid w:val="00725E63"/>
    <w:rsid w:val="007262F6"/>
    <w:rsid w:val="007273C6"/>
    <w:rsid w:val="00730AE0"/>
    <w:rsid w:val="00732927"/>
    <w:rsid w:val="007333A0"/>
    <w:rsid w:val="00733AA7"/>
    <w:rsid w:val="00735236"/>
    <w:rsid w:val="00735819"/>
    <w:rsid w:val="00736C05"/>
    <w:rsid w:val="0074143B"/>
    <w:rsid w:val="00741E43"/>
    <w:rsid w:val="00742F10"/>
    <w:rsid w:val="00743DD4"/>
    <w:rsid w:val="0075170B"/>
    <w:rsid w:val="0075353B"/>
    <w:rsid w:val="00755FD4"/>
    <w:rsid w:val="00761BFC"/>
    <w:rsid w:val="00764085"/>
    <w:rsid w:val="00764D84"/>
    <w:rsid w:val="00770D6E"/>
    <w:rsid w:val="00770E7B"/>
    <w:rsid w:val="007712FB"/>
    <w:rsid w:val="00774833"/>
    <w:rsid w:val="0077488E"/>
    <w:rsid w:val="00777CAB"/>
    <w:rsid w:val="00780533"/>
    <w:rsid w:val="00781D1A"/>
    <w:rsid w:val="00783AD1"/>
    <w:rsid w:val="007845F3"/>
    <w:rsid w:val="00785180"/>
    <w:rsid w:val="00794AAE"/>
    <w:rsid w:val="00796647"/>
    <w:rsid w:val="007970B3"/>
    <w:rsid w:val="007A08BB"/>
    <w:rsid w:val="007A169D"/>
    <w:rsid w:val="007A5D3C"/>
    <w:rsid w:val="007A7F74"/>
    <w:rsid w:val="007B36C8"/>
    <w:rsid w:val="007B4CEF"/>
    <w:rsid w:val="007B65CE"/>
    <w:rsid w:val="007C2AC7"/>
    <w:rsid w:val="007C5CE4"/>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25080"/>
    <w:rsid w:val="00831728"/>
    <w:rsid w:val="00832955"/>
    <w:rsid w:val="0083346F"/>
    <w:rsid w:val="00833EC2"/>
    <w:rsid w:val="008368F5"/>
    <w:rsid w:val="00843224"/>
    <w:rsid w:val="008432E2"/>
    <w:rsid w:val="00843DC4"/>
    <w:rsid w:val="00850BE3"/>
    <w:rsid w:val="0085407B"/>
    <w:rsid w:val="00855DDF"/>
    <w:rsid w:val="00861B5C"/>
    <w:rsid w:val="008633AC"/>
    <w:rsid w:val="00864137"/>
    <w:rsid w:val="00866FC1"/>
    <w:rsid w:val="00870C6F"/>
    <w:rsid w:val="00875D3E"/>
    <w:rsid w:val="00876F4D"/>
    <w:rsid w:val="008810CD"/>
    <w:rsid w:val="0088199C"/>
    <w:rsid w:val="0088200B"/>
    <w:rsid w:val="008837AF"/>
    <w:rsid w:val="00886EDD"/>
    <w:rsid w:val="0089129A"/>
    <w:rsid w:val="00892953"/>
    <w:rsid w:val="0089502E"/>
    <w:rsid w:val="00897848"/>
    <w:rsid w:val="008978A0"/>
    <w:rsid w:val="008A11FF"/>
    <w:rsid w:val="008A1B99"/>
    <w:rsid w:val="008A3A6A"/>
    <w:rsid w:val="008A550A"/>
    <w:rsid w:val="008A6C81"/>
    <w:rsid w:val="008B02A4"/>
    <w:rsid w:val="008B02B2"/>
    <w:rsid w:val="008B04EA"/>
    <w:rsid w:val="008B13CE"/>
    <w:rsid w:val="008B4619"/>
    <w:rsid w:val="008B5CF5"/>
    <w:rsid w:val="008B612F"/>
    <w:rsid w:val="008B63A3"/>
    <w:rsid w:val="008C4975"/>
    <w:rsid w:val="008C59BD"/>
    <w:rsid w:val="008D2D50"/>
    <w:rsid w:val="008D2E88"/>
    <w:rsid w:val="008D65BE"/>
    <w:rsid w:val="008E11BB"/>
    <w:rsid w:val="008E399F"/>
    <w:rsid w:val="008E5863"/>
    <w:rsid w:val="008E5A67"/>
    <w:rsid w:val="008F05AB"/>
    <w:rsid w:val="008F070A"/>
    <w:rsid w:val="008F541B"/>
    <w:rsid w:val="008F6696"/>
    <w:rsid w:val="00901295"/>
    <w:rsid w:val="00901CAE"/>
    <w:rsid w:val="00902F90"/>
    <w:rsid w:val="009038C3"/>
    <w:rsid w:val="00904E60"/>
    <w:rsid w:val="009065CE"/>
    <w:rsid w:val="00907CF8"/>
    <w:rsid w:val="00910275"/>
    <w:rsid w:val="00911B1A"/>
    <w:rsid w:val="00913916"/>
    <w:rsid w:val="00913BBC"/>
    <w:rsid w:val="0091546D"/>
    <w:rsid w:val="009169F1"/>
    <w:rsid w:val="0091748C"/>
    <w:rsid w:val="00917B70"/>
    <w:rsid w:val="009214D5"/>
    <w:rsid w:val="00923CA2"/>
    <w:rsid w:val="00925A50"/>
    <w:rsid w:val="00925AEC"/>
    <w:rsid w:val="00927119"/>
    <w:rsid w:val="00927E3C"/>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A6C"/>
    <w:rsid w:val="009A5D81"/>
    <w:rsid w:val="009A62E2"/>
    <w:rsid w:val="009B0D8E"/>
    <w:rsid w:val="009B20DA"/>
    <w:rsid w:val="009B285B"/>
    <w:rsid w:val="009B65CD"/>
    <w:rsid w:val="009B6D1C"/>
    <w:rsid w:val="009C0E82"/>
    <w:rsid w:val="009C1197"/>
    <w:rsid w:val="009C6F9A"/>
    <w:rsid w:val="009C7198"/>
    <w:rsid w:val="009C7E74"/>
    <w:rsid w:val="009D0D08"/>
    <w:rsid w:val="009D1C0F"/>
    <w:rsid w:val="009D27C1"/>
    <w:rsid w:val="009D47FE"/>
    <w:rsid w:val="009D5FEF"/>
    <w:rsid w:val="009E06B7"/>
    <w:rsid w:val="009E0B63"/>
    <w:rsid w:val="009E29FC"/>
    <w:rsid w:val="009E38C7"/>
    <w:rsid w:val="009E4B0B"/>
    <w:rsid w:val="009E584D"/>
    <w:rsid w:val="009F082E"/>
    <w:rsid w:val="009F4432"/>
    <w:rsid w:val="009F4E5D"/>
    <w:rsid w:val="009F5DFF"/>
    <w:rsid w:val="009F70E6"/>
    <w:rsid w:val="00A02F01"/>
    <w:rsid w:val="00A04B2D"/>
    <w:rsid w:val="00A0504F"/>
    <w:rsid w:val="00A05178"/>
    <w:rsid w:val="00A10201"/>
    <w:rsid w:val="00A1079D"/>
    <w:rsid w:val="00A10AAE"/>
    <w:rsid w:val="00A17DA6"/>
    <w:rsid w:val="00A20399"/>
    <w:rsid w:val="00A20E4D"/>
    <w:rsid w:val="00A2309D"/>
    <w:rsid w:val="00A24432"/>
    <w:rsid w:val="00A34842"/>
    <w:rsid w:val="00A35127"/>
    <w:rsid w:val="00A3525E"/>
    <w:rsid w:val="00A36B33"/>
    <w:rsid w:val="00A41F22"/>
    <w:rsid w:val="00A44847"/>
    <w:rsid w:val="00A4627E"/>
    <w:rsid w:val="00A46F1A"/>
    <w:rsid w:val="00A52879"/>
    <w:rsid w:val="00A55167"/>
    <w:rsid w:val="00A575AC"/>
    <w:rsid w:val="00A72C2F"/>
    <w:rsid w:val="00A763B6"/>
    <w:rsid w:val="00A77E62"/>
    <w:rsid w:val="00A8031D"/>
    <w:rsid w:val="00A826E6"/>
    <w:rsid w:val="00A843F6"/>
    <w:rsid w:val="00A848C9"/>
    <w:rsid w:val="00A8692B"/>
    <w:rsid w:val="00A87033"/>
    <w:rsid w:val="00A87A08"/>
    <w:rsid w:val="00A944CF"/>
    <w:rsid w:val="00AA0B2C"/>
    <w:rsid w:val="00AA0E8E"/>
    <w:rsid w:val="00AA3144"/>
    <w:rsid w:val="00AA34D1"/>
    <w:rsid w:val="00AA5616"/>
    <w:rsid w:val="00AC0D2B"/>
    <w:rsid w:val="00AC1248"/>
    <w:rsid w:val="00AC1BBA"/>
    <w:rsid w:val="00AC478D"/>
    <w:rsid w:val="00AC5D9C"/>
    <w:rsid w:val="00AC7BA8"/>
    <w:rsid w:val="00AD1288"/>
    <w:rsid w:val="00AE1DC4"/>
    <w:rsid w:val="00AE1F31"/>
    <w:rsid w:val="00AE2596"/>
    <w:rsid w:val="00AE4DC0"/>
    <w:rsid w:val="00AE7C84"/>
    <w:rsid w:val="00AF43F9"/>
    <w:rsid w:val="00AF504B"/>
    <w:rsid w:val="00AF52C8"/>
    <w:rsid w:val="00AF61A5"/>
    <w:rsid w:val="00AF7571"/>
    <w:rsid w:val="00B0200B"/>
    <w:rsid w:val="00B026D2"/>
    <w:rsid w:val="00B0381A"/>
    <w:rsid w:val="00B043C7"/>
    <w:rsid w:val="00B0624B"/>
    <w:rsid w:val="00B12E4D"/>
    <w:rsid w:val="00B1653C"/>
    <w:rsid w:val="00B1705F"/>
    <w:rsid w:val="00B17219"/>
    <w:rsid w:val="00B17B20"/>
    <w:rsid w:val="00B26BA1"/>
    <w:rsid w:val="00B27139"/>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24BB"/>
    <w:rsid w:val="00B737F2"/>
    <w:rsid w:val="00B75AC7"/>
    <w:rsid w:val="00B768DE"/>
    <w:rsid w:val="00B800D1"/>
    <w:rsid w:val="00B82E84"/>
    <w:rsid w:val="00B83D03"/>
    <w:rsid w:val="00B90F41"/>
    <w:rsid w:val="00B957C9"/>
    <w:rsid w:val="00B958EA"/>
    <w:rsid w:val="00B96074"/>
    <w:rsid w:val="00B9665A"/>
    <w:rsid w:val="00B97BA0"/>
    <w:rsid w:val="00BA0BAB"/>
    <w:rsid w:val="00BB0DF8"/>
    <w:rsid w:val="00BB117C"/>
    <w:rsid w:val="00BB143C"/>
    <w:rsid w:val="00BB5199"/>
    <w:rsid w:val="00BB6348"/>
    <w:rsid w:val="00BB7246"/>
    <w:rsid w:val="00BC06EF"/>
    <w:rsid w:val="00BC29D1"/>
    <w:rsid w:val="00BC60EC"/>
    <w:rsid w:val="00BC7983"/>
    <w:rsid w:val="00BD10C0"/>
    <w:rsid w:val="00BD15CF"/>
    <w:rsid w:val="00BD2995"/>
    <w:rsid w:val="00BE3F91"/>
    <w:rsid w:val="00BE4703"/>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71F"/>
    <w:rsid w:val="00C3191B"/>
    <w:rsid w:val="00C343FE"/>
    <w:rsid w:val="00C35DFC"/>
    <w:rsid w:val="00C371AE"/>
    <w:rsid w:val="00C406C2"/>
    <w:rsid w:val="00C4577C"/>
    <w:rsid w:val="00C46FA4"/>
    <w:rsid w:val="00C55C4B"/>
    <w:rsid w:val="00C63CFB"/>
    <w:rsid w:val="00C64437"/>
    <w:rsid w:val="00C67E4C"/>
    <w:rsid w:val="00C72509"/>
    <w:rsid w:val="00C74FA2"/>
    <w:rsid w:val="00C76330"/>
    <w:rsid w:val="00C802D3"/>
    <w:rsid w:val="00C80A7B"/>
    <w:rsid w:val="00C82CF6"/>
    <w:rsid w:val="00C82D7C"/>
    <w:rsid w:val="00C83DC1"/>
    <w:rsid w:val="00C8709B"/>
    <w:rsid w:val="00C97B26"/>
    <w:rsid w:val="00CA0383"/>
    <w:rsid w:val="00CA07BB"/>
    <w:rsid w:val="00CA1D7B"/>
    <w:rsid w:val="00CA3C9E"/>
    <w:rsid w:val="00CA4948"/>
    <w:rsid w:val="00CA58DF"/>
    <w:rsid w:val="00CB101D"/>
    <w:rsid w:val="00CB219E"/>
    <w:rsid w:val="00CB22A4"/>
    <w:rsid w:val="00CB4382"/>
    <w:rsid w:val="00CB4660"/>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CF61BE"/>
    <w:rsid w:val="00D01CF7"/>
    <w:rsid w:val="00D03CBA"/>
    <w:rsid w:val="00D12612"/>
    <w:rsid w:val="00D15522"/>
    <w:rsid w:val="00D157BF"/>
    <w:rsid w:val="00D16116"/>
    <w:rsid w:val="00D162E9"/>
    <w:rsid w:val="00D20880"/>
    <w:rsid w:val="00D20981"/>
    <w:rsid w:val="00D21FAE"/>
    <w:rsid w:val="00D26CCA"/>
    <w:rsid w:val="00D32E2F"/>
    <w:rsid w:val="00D368D6"/>
    <w:rsid w:val="00D40574"/>
    <w:rsid w:val="00D408CD"/>
    <w:rsid w:val="00D42D71"/>
    <w:rsid w:val="00D43E1F"/>
    <w:rsid w:val="00D45615"/>
    <w:rsid w:val="00D46295"/>
    <w:rsid w:val="00D51C33"/>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C50A9"/>
    <w:rsid w:val="00DD2C50"/>
    <w:rsid w:val="00DD2DDD"/>
    <w:rsid w:val="00DD34F9"/>
    <w:rsid w:val="00DD7E19"/>
    <w:rsid w:val="00DE70C8"/>
    <w:rsid w:val="00DF25C3"/>
    <w:rsid w:val="00DF281D"/>
    <w:rsid w:val="00DF2A6B"/>
    <w:rsid w:val="00DF3ACF"/>
    <w:rsid w:val="00DF4052"/>
    <w:rsid w:val="00DF7608"/>
    <w:rsid w:val="00E02AA2"/>
    <w:rsid w:val="00E03954"/>
    <w:rsid w:val="00E06406"/>
    <w:rsid w:val="00E06DD1"/>
    <w:rsid w:val="00E11121"/>
    <w:rsid w:val="00E116C4"/>
    <w:rsid w:val="00E16624"/>
    <w:rsid w:val="00E22A5D"/>
    <w:rsid w:val="00E23A75"/>
    <w:rsid w:val="00E240C1"/>
    <w:rsid w:val="00E2476B"/>
    <w:rsid w:val="00E25B0B"/>
    <w:rsid w:val="00E2603B"/>
    <w:rsid w:val="00E26F70"/>
    <w:rsid w:val="00E2736B"/>
    <w:rsid w:val="00E276EB"/>
    <w:rsid w:val="00E34D3E"/>
    <w:rsid w:val="00E35AB9"/>
    <w:rsid w:val="00E40704"/>
    <w:rsid w:val="00E423CB"/>
    <w:rsid w:val="00E443CF"/>
    <w:rsid w:val="00E460EA"/>
    <w:rsid w:val="00E467C7"/>
    <w:rsid w:val="00E531A2"/>
    <w:rsid w:val="00E542EA"/>
    <w:rsid w:val="00E551C2"/>
    <w:rsid w:val="00E559B2"/>
    <w:rsid w:val="00E55A61"/>
    <w:rsid w:val="00E60687"/>
    <w:rsid w:val="00E61391"/>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5B0"/>
    <w:rsid w:val="00EA589B"/>
    <w:rsid w:val="00EA6055"/>
    <w:rsid w:val="00EA6FF7"/>
    <w:rsid w:val="00EB11BA"/>
    <w:rsid w:val="00EB44AE"/>
    <w:rsid w:val="00EC1007"/>
    <w:rsid w:val="00ED0684"/>
    <w:rsid w:val="00ED21A3"/>
    <w:rsid w:val="00ED4102"/>
    <w:rsid w:val="00ED4D91"/>
    <w:rsid w:val="00ED78EF"/>
    <w:rsid w:val="00EE0746"/>
    <w:rsid w:val="00EE3E7E"/>
    <w:rsid w:val="00EF08AF"/>
    <w:rsid w:val="00EF2A78"/>
    <w:rsid w:val="00EF6C57"/>
    <w:rsid w:val="00EF75FC"/>
    <w:rsid w:val="00F00EF0"/>
    <w:rsid w:val="00F0207C"/>
    <w:rsid w:val="00F03D14"/>
    <w:rsid w:val="00F0535B"/>
    <w:rsid w:val="00F077E1"/>
    <w:rsid w:val="00F12450"/>
    <w:rsid w:val="00F14534"/>
    <w:rsid w:val="00F20D7B"/>
    <w:rsid w:val="00F210BA"/>
    <w:rsid w:val="00F213F0"/>
    <w:rsid w:val="00F246DC"/>
    <w:rsid w:val="00F2604E"/>
    <w:rsid w:val="00F27AC6"/>
    <w:rsid w:val="00F30EE5"/>
    <w:rsid w:val="00F3135D"/>
    <w:rsid w:val="00F34D3C"/>
    <w:rsid w:val="00F431CA"/>
    <w:rsid w:val="00F4404D"/>
    <w:rsid w:val="00F47055"/>
    <w:rsid w:val="00F4777B"/>
    <w:rsid w:val="00F5616A"/>
    <w:rsid w:val="00F632C8"/>
    <w:rsid w:val="00F651F4"/>
    <w:rsid w:val="00F71585"/>
    <w:rsid w:val="00F75871"/>
    <w:rsid w:val="00F763F5"/>
    <w:rsid w:val="00F80EB8"/>
    <w:rsid w:val="00F858C0"/>
    <w:rsid w:val="00F8699A"/>
    <w:rsid w:val="00F877EB"/>
    <w:rsid w:val="00FA2A7C"/>
    <w:rsid w:val="00FA3CE1"/>
    <w:rsid w:val="00FA42EC"/>
    <w:rsid w:val="00FA5436"/>
    <w:rsid w:val="00FA7232"/>
    <w:rsid w:val="00FA7328"/>
    <w:rsid w:val="00FB0FBE"/>
    <w:rsid w:val="00FB1119"/>
    <w:rsid w:val="00FB1248"/>
    <w:rsid w:val="00FB17BE"/>
    <w:rsid w:val="00FB2688"/>
    <w:rsid w:val="00FB2E6B"/>
    <w:rsid w:val="00FC0349"/>
    <w:rsid w:val="00FC1D18"/>
    <w:rsid w:val="00FC3929"/>
    <w:rsid w:val="00FC3BCF"/>
    <w:rsid w:val="00FC471A"/>
    <w:rsid w:val="00FD1A7B"/>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2"/>
    </o:shapelayout>
  </w:shapeDefaults>
  <w:decimalSymbol w:val="."/>
  <w:listSeparator w:val=","/>
  <w14:docId w14:val="7B598DE9"/>
  <w15:docId w15:val="{1C0BC6B6-BB67-4BD2-A582-8F22FA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 w:id="2037072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chart" Target="charts/chart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t>Summay</a:t>
            </a:r>
            <a:r>
              <a:rPr lang="en-GB" sz="1100" baseline="0"/>
              <a:t> of Published Research Papers by the Senors being utilised from 2017 to 2023 </a:t>
            </a:r>
            <a:endParaRPr lang="en-GB"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'Sitting Posture System'!$A$102</c:f>
              <c:strCache>
                <c:ptCount val="1"/>
                <c:pt idx="0">
                  <c:v>Pressure Sensor</c:v>
                </c:pt>
              </c:strCache>
            </c:strRef>
          </c:tx>
          <c:spPr>
            <a:solidFill>
              <a:schemeClr val="accent1"/>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System'!$B$102:$E$102</c:f>
              <c:numCache>
                <c:formatCode>General</c:formatCode>
                <c:ptCount val="4"/>
                <c:pt idx="0">
                  <c:v>1</c:v>
                </c:pt>
                <c:pt idx="1">
                  <c:v>4</c:v>
                </c:pt>
                <c:pt idx="2">
                  <c:v>5</c:v>
                </c:pt>
                <c:pt idx="3">
                  <c:v>16</c:v>
                </c:pt>
              </c:numCache>
            </c:numRef>
          </c:val>
          <c:extLst>
            <c:ext xmlns:c16="http://schemas.microsoft.com/office/drawing/2014/chart" uri="{C3380CC4-5D6E-409C-BE32-E72D297353CC}">
              <c16:uniqueId val="{00000000-D9E0-4862-9238-F8A9C82FE89B}"/>
            </c:ext>
          </c:extLst>
        </c:ser>
        <c:ser>
          <c:idx val="1"/>
          <c:order val="1"/>
          <c:tx>
            <c:strRef>
              <c:f>'Sitting Posture System'!$A$103</c:f>
              <c:strCache>
                <c:ptCount val="1"/>
                <c:pt idx="0">
                  <c:v>Load Cell</c:v>
                </c:pt>
              </c:strCache>
            </c:strRef>
          </c:tx>
          <c:spPr>
            <a:solidFill>
              <a:schemeClr val="accent2"/>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System'!$B$103:$E$103</c:f>
              <c:numCache>
                <c:formatCode>General</c:formatCode>
                <c:ptCount val="4"/>
                <c:pt idx="0">
                  <c:v>0</c:v>
                </c:pt>
                <c:pt idx="1">
                  <c:v>0</c:v>
                </c:pt>
                <c:pt idx="2">
                  <c:v>1</c:v>
                </c:pt>
                <c:pt idx="3">
                  <c:v>2</c:v>
                </c:pt>
              </c:numCache>
            </c:numRef>
          </c:val>
          <c:extLst>
            <c:ext xmlns:c16="http://schemas.microsoft.com/office/drawing/2014/chart" uri="{C3380CC4-5D6E-409C-BE32-E72D297353CC}">
              <c16:uniqueId val="{00000001-D9E0-4862-9238-F8A9C82FE89B}"/>
            </c:ext>
          </c:extLst>
        </c:ser>
        <c:ser>
          <c:idx val="2"/>
          <c:order val="2"/>
          <c:tx>
            <c:strRef>
              <c:f>'Sitting Posture System'!$A$104</c:f>
              <c:strCache>
                <c:ptCount val="1"/>
                <c:pt idx="0">
                  <c:v>Camera</c:v>
                </c:pt>
              </c:strCache>
            </c:strRef>
          </c:tx>
          <c:spPr>
            <a:solidFill>
              <a:schemeClr val="accent3"/>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System'!$B$104:$E$104</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2-D9E0-4862-9238-F8A9C82FE89B}"/>
            </c:ext>
          </c:extLst>
        </c:ser>
        <c:ser>
          <c:idx val="3"/>
          <c:order val="3"/>
          <c:tx>
            <c:strRef>
              <c:f>'Sitting Posture System'!$A$105</c:f>
              <c:strCache>
                <c:ptCount val="1"/>
                <c:pt idx="0">
                  <c:v>Flex Sensor</c:v>
                </c:pt>
              </c:strCache>
            </c:strRef>
          </c:tx>
          <c:spPr>
            <a:solidFill>
              <a:schemeClr val="accent4"/>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System'!$B$105:$E$105</c:f>
              <c:numCache>
                <c:formatCode>General</c:formatCode>
                <c:ptCount val="4"/>
                <c:pt idx="0">
                  <c:v>0</c:v>
                </c:pt>
                <c:pt idx="1">
                  <c:v>0</c:v>
                </c:pt>
                <c:pt idx="2">
                  <c:v>0</c:v>
                </c:pt>
                <c:pt idx="3">
                  <c:v>2</c:v>
                </c:pt>
              </c:numCache>
            </c:numRef>
          </c:val>
          <c:extLst>
            <c:ext xmlns:c16="http://schemas.microsoft.com/office/drawing/2014/chart" uri="{C3380CC4-5D6E-409C-BE32-E72D297353CC}">
              <c16:uniqueId val="{00000003-D9E0-4862-9238-F8A9C82FE89B}"/>
            </c:ext>
          </c:extLst>
        </c:ser>
        <c:ser>
          <c:idx val="4"/>
          <c:order val="4"/>
          <c:tx>
            <c:strRef>
              <c:f>'Sitting Posture System'!$A$106</c:f>
              <c:strCache>
                <c:ptCount val="1"/>
                <c:pt idx="0">
                  <c:v>Distance Sensor</c:v>
                </c:pt>
              </c:strCache>
            </c:strRef>
          </c:tx>
          <c:spPr>
            <a:solidFill>
              <a:schemeClr val="accent6"/>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System'!$B$106:$E$106</c:f>
              <c:numCache>
                <c:formatCode>General</c:formatCode>
                <c:ptCount val="4"/>
                <c:pt idx="0">
                  <c:v>0</c:v>
                </c:pt>
                <c:pt idx="1">
                  <c:v>0</c:v>
                </c:pt>
                <c:pt idx="2">
                  <c:v>0</c:v>
                </c:pt>
                <c:pt idx="3">
                  <c:v>2</c:v>
                </c:pt>
              </c:numCache>
            </c:numRef>
          </c:val>
          <c:extLst>
            <c:ext xmlns:c16="http://schemas.microsoft.com/office/drawing/2014/chart" uri="{C3380CC4-5D6E-409C-BE32-E72D297353CC}">
              <c16:uniqueId val="{00000004-D9E0-4862-9238-F8A9C82FE89B}"/>
            </c:ext>
          </c:extLst>
        </c:ser>
        <c:dLbls>
          <c:showLegendKey val="0"/>
          <c:showVal val="0"/>
          <c:showCatName val="0"/>
          <c:showSerName val="0"/>
          <c:showPercent val="0"/>
          <c:showBubbleSize val="0"/>
        </c:dLbls>
        <c:gapWidth val="77"/>
        <c:overlap val="100"/>
        <c:axId val="696241728"/>
        <c:axId val="762071583"/>
      </c:barChart>
      <c:catAx>
        <c:axId val="69624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Publication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071583"/>
        <c:crosses val="autoZero"/>
        <c:auto val="1"/>
        <c:lblAlgn val="ctr"/>
        <c:lblOffset val="100"/>
        <c:noMultiLvlLbl val="0"/>
      </c:catAx>
      <c:valAx>
        <c:axId val="762071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Numbers of Papers Published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24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spPr>
            <a:solidFill>
              <a:schemeClr val="accent1">
                <a:alpha val="75000"/>
              </a:schemeClr>
            </a:solidFill>
            <a:ln>
              <a:noFill/>
            </a:ln>
            <a:effectLst/>
          </c:spPr>
          <c:invertIfNegative val="0"/>
          <c:dLbls>
            <c:dLbl>
              <c:idx val="0"/>
              <c:layout>
                <c:manualLayout>
                  <c:x val="-0.11474165816493775"/>
                  <c:y val="3.6693616249782318E-2"/>
                </c:manualLayout>
              </c:layout>
              <c:tx>
                <c:rich>
                  <a:bodyPr/>
                  <a:lstStyle/>
                  <a:p>
                    <a:fld id="{E7650AC8-1080-4BA6-9FB8-35A87E4DB9C6}"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033-48FC-A809-6BA12C47BACF}"/>
                </c:ext>
              </c:extLst>
            </c:dLbl>
            <c:dLbl>
              <c:idx val="1"/>
              <c:layout>
                <c:manualLayout>
                  <c:x val="2.1321744232473017E-2"/>
                  <c:y val="2.2933510156114001E-2"/>
                </c:manualLayout>
              </c:layout>
              <c:tx>
                <c:rich>
                  <a:bodyPr/>
                  <a:lstStyle/>
                  <a:p>
                    <a:fld id="{008C0432-3975-4383-9A52-4626BF49FD1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033-48FC-A809-6BA12C47BACF}"/>
                </c:ext>
              </c:extLst>
            </c:dLbl>
            <c:dLbl>
              <c:idx val="2"/>
              <c:layout>
                <c:manualLayout>
                  <c:x val="-0.17082368872204817"/>
                  <c:y val="8.2560636562010362E-2"/>
                </c:manualLayout>
              </c:layout>
              <c:tx>
                <c:rich>
                  <a:bodyPr/>
                  <a:lstStyle/>
                  <a:p>
                    <a:fld id="{7B501404-280C-4F8C-A4ED-37205CE9CABD}"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7033-48FC-A809-6BA12C47BACF}"/>
                </c:ext>
              </c:extLst>
            </c:dLbl>
            <c:dLbl>
              <c:idx val="3"/>
              <c:layout>
                <c:manualLayout>
                  <c:x val="-0.12602927927483487"/>
                  <c:y val="8.256063656201032E-2"/>
                </c:manualLayout>
              </c:layout>
              <c:tx>
                <c:rich>
                  <a:bodyPr/>
                  <a:lstStyle/>
                  <a:p>
                    <a:fld id="{0E49E8B3-8658-4256-82AB-E3C260DFA397}"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7033-48FC-A809-6BA12C47BACF}"/>
                </c:ext>
              </c:extLst>
            </c:dLbl>
            <c:dLbl>
              <c:idx val="4"/>
              <c:layout>
                <c:manualLayout>
                  <c:x val="8.858242467336587E-2"/>
                  <c:y val="-4.5867020312228002E-2"/>
                </c:manualLayout>
              </c:layout>
              <c:tx>
                <c:rich>
                  <a:bodyPr/>
                  <a:lstStyle/>
                  <a:p>
                    <a:fld id="{D6F72A38-E3FF-42C5-ACE4-FA9CF2BDE702}"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7033-48FC-A809-6BA12C47BACF}"/>
                </c:ext>
              </c:extLst>
            </c:dLbl>
            <c:dLbl>
              <c:idx val="5"/>
              <c:layout>
                <c:manualLayout>
                  <c:x val="-1.363346245437069E-3"/>
                  <c:y val="-3.2106914218559643E-2"/>
                </c:manualLayout>
              </c:layout>
              <c:tx>
                <c:rich>
                  <a:bodyPr/>
                  <a:lstStyle/>
                  <a:p>
                    <a:fld id="{3A23D78C-94BF-4A1A-B2D4-4A3BF7278B1C}"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7033-48FC-A809-6BA12C47BACF}"/>
                </c:ext>
              </c:extLst>
            </c:dLbl>
            <c:dLbl>
              <c:idx val="6"/>
              <c:layout>
                <c:manualLayout>
                  <c:x val="-0.11944693484989712"/>
                  <c:y val="-0.1009074446869016"/>
                </c:manualLayout>
              </c:layout>
              <c:tx>
                <c:rich>
                  <a:bodyPr/>
                  <a:lstStyle/>
                  <a:p>
                    <a:fld id="{3EEC7F6E-1C29-4CA7-AC67-99A76ABEB3E7}"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7033-48FC-A809-6BA12C47BACF}"/>
                </c:ext>
              </c:extLst>
            </c:dLbl>
            <c:dLbl>
              <c:idx val="7"/>
              <c:layout>
                <c:manualLayout>
                  <c:x val="-0.12127949321582869"/>
                  <c:y val="-5.5040424374673561E-2"/>
                </c:manualLayout>
              </c:layout>
              <c:tx>
                <c:rich>
                  <a:bodyPr/>
                  <a:lstStyle/>
                  <a:p>
                    <a:fld id="{4741F6E2-5587-4643-8F2E-5C0848D0FDE6}"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7033-48FC-A809-6BA12C47BACF}"/>
                </c:ext>
              </c:extLst>
            </c:dLbl>
            <c:dLbl>
              <c:idx val="8"/>
              <c:layout>
                <c:manualLayout>
                  <c:x val="1.124727763785463E-2"/>
                  <c:y val="4.5867020312228002E-2"/>
                </c:manualLayout>
              </c:layout>
              <c:tx>
                <c:rich>
                  <a:bodyPr/>
                  <a:lstStyle/>
                  <a:p>
                    <a:fld id="{EC77ECCA-F1DE-4078-AECA-1CE71BA9B22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7033-48FC-A809-6BA12C47BACF}"/>
                </c:ext>
              </c:extLst>
            </c:dLbl>
            <c:dLbl>
              <c:idx val="9"/>
              <c:layout>
                <c:manualLayout>
                  <c:x val="-0.17754745455713503"/>
                  <c:y val="-7.7973934530787603E-2"/>
                </c:manualLayout>
              </c:layout>
              <c:tx>
                <c:rich>
                  <a:bodyPr/>
                  <a:lstStyle/>
                  <a:p>
                    <a:fld id="{3E79995A-F505-4EC0-BEC8-A36A8552701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7033-48FC-A809-6BA12C47BACF}"/>
                </c:ext>
              </c:extLst>
            </c:dLbl>
            <c:dLbl>
              <c:idx val="10"/>
              <c:layout>
                <c:manualLayout>
                  <c:x val="-0.13440585105333433"/>
                  <c:y val="7.1517082858928327E-2"/>
                </c:manualLayout>
              </c:layout>
              <c:tx>
                <c:rich>
                  <a:bodyPr/>
                  <a:lstStyle/>
                  <a:p>
                    <a:fld id="{648B97BD-49B5-4990-937F-726B9B4E9AFB}"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7033-48FC-A809-6BA12C47BAC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'Sitting Posture System'!$B$72:$B$82</c:f>
              <c:numCache>
                <c:formatCode>General</c:formatCode>
                <c:ptCount val="11"/>
                <c:pt idx="0">
                  <c:v>7.75</c:v>
                </c:pt>
                <c:pt idx="1">
                  <c:v>9.5</c:v>
                </c:pt>
                <c:pt idx="2">
                  <c:v>5.666666666666667</c:v>
                </c:pt>
                <c:pt idx="3">
                  <c:v>7.4</c:v>
                </c:pt>
                <c:pt idx="4">
                  <c:v>8.3333333333333339</c:v>
                </c:pt>
                <c:pt idx="5">
                  <c:v>8</c:v>
                </c:pt>
                <c:pt idx="6">
                  <c:v>6</c:v>
                </c:pt>
                <c:pt idx="7">
                  <c:v>15</c:v>
                </c:pt>
                <c:pt idx="8">
                  <c:v>8</c:v>
                </c:pt>
                <c:pt idx="9">
                  <c:v>10</c:v>
                </c:pt>
                <c:pt idx="10">
                  <c:v>4</c:v>
                </c:pt>
              </c:numCache>
            </c:numRef>
          </c:xVal>
          <c:yVal>
            <c:numRef>
              <c:f>'Sitting Posture System'!$C$72:$C$82</c:f>
              <c:numCache>
                <c:formatCode>0.00%</c:formatCode>
                <c:ptCount val="11"/>
                <c:pt idx="0">
                  <c:v>0.94724000000000008</c:v>
                </c:pt>
                <c:pt idx="1">
                  <c:v>0.95250000000000001</c:v>
                </c:pt>
                <c:pt idx="2">
                  <c:v>0.94235000000000002</c:v>
                </c:pt>
                <c:pt idx="3">
                  <c:v>0.89128333333333332</c:v>
                </c:pt>
                <c:pt idx="4">
                  <c:v>0.96329999999999993</c:v>
                </c:pt>
                <c:pt idx="5">
                  <c:v>0.98520000000000008</c:v>
                </c:pt>
                <c:pt idx="6">
                  <c:v>0.95669999999999999</c:v>
                </c:pt>
                <c:pt idx="7">
                  <c:v>0.88519999999999999</c:v>
                </c:pt>
                <c:pt idx="8">
                  <c:v>0.91679999999999995</c:v>
                </c:pt>
                <c:pt idx="9" formatCode="0%">
                  <c:v>0.78</c:v>
                </c:pt>
                <c:pt idx="10">
                  <c:v>0.99029999999999996</c:v>
                </c:pt>
              </c:numCache>
            </c:numRef>
          </c:yVal>
          <c:bubbleSize>
            <c:numRef>
              <c:f>'Sitting Posture System'!$D$72:$D$82</c:f>
              <c:numCache>
                <c:formatCode>General</c:formatCode>
                <c:ptCount val="11"/>
                <c:pt idx="0">
                  <c:v>8.6666666666666661</c:v>
                </c:pt>
                <c:pt idx="1">
                  <c:v>23</c:v>
                </c:pt>
                <c:pt idx="2">
                  <c:v>12</c:v>
                </c:pt>
                <c:pt idx="3">
                  <c:v>38.25</c:v>
                </c:pt>
                <c:pt idx="4">
                  <c:v>24.333333333333332</c:v>
                </c:pt>
                <c:pt idx="5">
                  <c:v>14.5</c:v>
                </c:pt>
                <c:pt idx="6">
                  <c:v>40</c:v>
                </c:pt>
                <c:pt idx="7">
                  <c:v>19</c:v>
                </c:pt>
                <c:pt idx="8">
                  <c:v>40</c:v>
                </c:pt>
                <c:pt idx="9">
                  <c:v>20</c:v>
                </c:pt>
                <c:pt idx="10">
                  <c:v>32</c:v>
                </c:pt>
              </c:numCache>
            </c:numRef>
          </c:bubbleSize>
          <c:bubble3D val="0"/>
          <c:extLst>
            <c:ext xmlns:c15="http://schemas.microsoft.com/office/drawing/2012/chart" uri="{02D57815-91ED-43cb-92C2-25804820EDAC}">
              <c15:datalabelsRange>
                <c15:f>'Sitting Posture System'!$A$72:$A$82</c15:f>
                <c15:dlblRangeCache>
                  <c:ptCount val="11"/>
                  <c:pt idx="0">
                    <c:v>CNN</c:v>
                  </c:pt>
                  <c:pt idx="1">
                    <c:v>KNN</c:v>
                  </c:pt>
                  <c:pt idx="2">
                    <c:v>Decision Tree</c:v>
                  </c:pt>
                  <c:pt idx="3">
                    <c:v>ANN</c:v>
                  </c:pt>
                  <c:pt idx="4">
                    <c:v>Random Forest</c:v>
                  </c:pt>
                  <c:pt idx="5">
                    <c:v>SVM</c:v>
                  </c:pt>
                  <c:pt idx="6">
                    <c:v>SOM (ISOM-SPR)</c:v>
                  </c:pt>
                  <c:pt idx="7">
                    <c:v>SNN</c:v>
                  </c:pt>
                  <c:pt idx="8">
                    <c:v>EMN</c:v>
                  </c:pt>
                  <c:pt idx="9">
                    <c:v>SimpleLogistic</c:v>
                  </c:pt>
                  <c:pt idx="10">
                    <c:v>LightGBM </c:v>
                  </c:pt>
                </c15:dlblRangeCache>
              </c15:datalabelsRange>
            </c:ext>
            <c:ext xmlns:c16="http://schemas.microsoft.com/office/drawing/2014/chart" uri="{C3380CC4-5D6E-409C-BE32-E72D297353CC}">
              <c16:uniqueId val="{0000000B-7033-48FC-A809-6BA12C47BACF}"/>
            </c:ext>
          </c:extLst>
        </c:ser>
        <c:dLbls>
          <c:showLegendKey val="0"/>
          <c:showVal val="0"/>
          <c:showCatName val="0"/>
          <c:showSerName val="0"/>
          <c:showPercent val="0"/>
          <c:showBubbleSize val="0"/>
        </c:dLbls>
        <c:bubbleScale val="30"/>
        <c:showNegBubbles val="0"/>
        <c:axId val="1764869535"/>
        <c:axId val="1094205999"/>
      </c:bubbleChart>
      <c:valAx>
        <c:axId val="1764869535"/>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205999"/>
        <c:crosses val="autoZero"/>
        <c:crossBetween val="midCat"/>
      </c:valAx>
      <c:valAx>
        <c:axId val="1094205999"/>
        <c:scaling>
          <c:orientation val="minMax"/>
          <c:max val="1.04"/>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869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schemas.openxmlformats.org/officeDocument/2006/extended-properties" xmlns:vt="http://schemas.openxmlformats.org/officeDocument/2006/docPropsVTypes">
  <Template>sensors-template.dot</Template>
  <TotalTime>2936</TotalTime>
  <Pages>1</Pages>
  <Words>30896</Words>
  <Characters>176110</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50</cp:revision>
  <dcterms:created xsi:type="dcterms:W3CDTF">2024-01-18T09:54:00Z</dcterms:created>
  <dcterms:modified xsi:type="dcterms:W3CDTF">2024-02-12T01:01:00Z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